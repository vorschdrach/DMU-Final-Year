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Del="00091F02" w:rsidRDefault="0051539B" w:rsidP="0060595F">
      <w:pPr>
        <w:spacing w:after="0" w:line="240" w:lineRule="auto"/>
        <w:jc w:val="center"/>
        <w:rPr>
          <w:del w:id="0" w:author="Gary Nicolson" w:date="2018-10-22T14:24:00Z"/>
          <w:rFonts w:ascii="Arial" w:eastAsia="Arial" w:hAnsi="Arial" w:cs="Arial"/>
          <w:b/>
          <w:sz w:val="24"/>
        </w:rPr>
      </w:pPr>
    </w:p>
    <w:p w14:paraId="51432D28" w14:textId="549A3858" w:rsidR="00BA1E93" w:rsidRPr="00432D4C" w:rsidDel="00091F02" w:rsidRDefault="00BA1E93" w:rsidP="0060595F">
      <w:pPr>
        <w:spacing w:after="0" w:line="240" w:lineRule="auto"/>
        <w:rPr>
          <w:del w:id="1" w:author="Gary Nicolson" w:date="2018-10-22T14:24:00Z"/>
          <w:rFonts w:ascii="Arial" w:eastAsia="Times New Roman" w:hAnsi="Arial" w:cs="Arial"/>
          <w:b/>
        </w:rPr>
      </w:pPr>
      <w:del w:id="2" w:author="Gary Nicolson" w:date="2018-10-22T14:23:00Z">
        <w:r w:rsidRPr="00432D4C" w:rsidDel="00091F02">
          <w:rPr>
            <w:rFonts w:ascii="Arial" w:eastAsia="Times New Roman" w:hAnsi="Arial" w:cs="Arial"/>
            <w:b/>
          </w:rPr>
          <w:delText>Student Name</w:delText>
        </w:r>
      </w:del>
    </w:p>
    <w:p w14:paraId="51432D29" w14:textId="63893949" w:rsidR="00BA1E93" w:rsidRPr="00432D4C" w:rsidDel="00091F02" w:rsidRDefault="00BA1E93" w:rsidP="0060595F">
      <w:pPr>
        <w:spacing w:after="0" w:line="240" w:lineRule="auto"/>
        <w:rPr>
          <w:del w:id="3" w:author="Gary Nicolson" w:date="2018-10-22T14:24:00Z"/>
          <w:rFonts w:ascii="Arial" w:eastAsia="Times New Roman" w:hAnsi="Arial" w:cs="Arial"/>
          <w:b/>
        </w:rPr>
      </w:pPr>
      <w:del w:id="4" w:author="Gary Nicolson" w:date="2018-10-22T14:23:00Z">
        <w:r w:rsidRPr="00432D4C" w:rsidDel="00091F02">
          <w:rPr>
            <w:rFonts w:ascii="Arial" w:eastAsia="Times New Roman" w:hAnsi="Arial" w:cs="Arial"/>
            <w:b/>
          </w:rPr>
          <w:delText>P-number</w:delText>
        </w:r>
      </w:del>
    </w:p>
    <w:p w14:paraId="51432D2A" w14:textId="328E1074" w:rsidR="00BA1E93" w:rsidRPr="00432D4C" w:rsidDel="00091F02" w:rsidRDefault="00A15F2E" w:rsidP="0060595F">
      <w:pPr>
        <w:spacing w:after="0" w:line="240" w:lineRule="auto"/>
        <w:rPr>
          <w:del w:id="5" w:author="Gary Nicolson" w:date="2018-10-22T14:24:00Z"/>
          <w:rFonts w:ascii="Arial" w:eastAsia="Times New Roman" w:hAnsi="Arial" w:cs="Arial"/>
          <w:b/>
        </w:rPr>
      </w:pPr>
      <w:del w:id="6" w:author="Gary Nicolson" w:date="2018-10-22T14:24:00Z">
        <w:r w:rsidRPr="00432D4C" w:rsidDel="00091F02">
          <w:rPr>
            <w:rFonts w:ascii="Arial" w:eastAsia="Times New Roman" w:hAnsi="Arial" w:cs="Arial"/>
            <w:b/>
          </w:rPr>
          <w:delText>Programme</w:delText>
        </w:r>
      </w:del>
    </w:p>
    <w:p w14:paraId="51432D2B" w14:textId="41FAD450" w:rsidR="00C620AC" w:rsidRPr="00432D4C" w:rsidDel="00091F02" w:rsidRDefault="0060595F" w:rsidP="0060595F">
      <w:pPr>
        <w:spacing w:after="0" w:line="240" w:lineRule="auto"/>
        <w:rPr>
          <w:del w:id="7" w:author="Gary Nicolson" w:date="2018-10-22T14:24:00Z"/>
          <w:rFonts w:ascii="Arial" w:eastAsia="Times New Roman" w:hAnsi="Arial" w:cs="Arial"/>
          <w:b/>
        </w:rPr>
      </w:pPr>
      <w:del w:id="8" w:author="Gary Nicolson" w:date="2018-10-22T14:24:00Z">
        <w:r w:rsidRPr="00432D4C" w:rsidDel="00091F02">
          <w:rPr>
            <w:rFonts w:ascii="Arial" w:eastAsia="Times New Roman" w:hAnsi="Arial" w:cs="Arial"/>
            <w:b/>
          </w:rPr>
          <w:delText>Email address</w:delText>
        </w:r>
      </w:del>
    </w:p>
    <w:p w14:paraId="51432D2C" w14:textId="10E86DF7" w:rsidR="00BA1E93" w:rsidRPr="00432D4C" w:rsidDel="00091F02" w:rsidRDefault="0060595F" w:rsidP="0060595F">
      <w:pPr>
        <w:spacing w:after="0" w:line="240" w:lineRule="auto"/>
        <w:rPr>
          <w:del w:id="9" w:author="Gary Nicolson" w:date="2018-10-22T14:24:00Z"/>
          <w:rFonts w:ascii="Arial" w:eastAsia="Times New Roman" w:hAnsi="Arial" w:cs="Arial"/>
          <w:b/>
        </w:rPr>
      </w:pPr>
      <w:del w:id="10" w:author="Gary Nicolson" w:date="2018-10-22T14:24:00Z">
        <w:r w:rsidRPr="00432D4C" w:rsidDel="00091F02">
          <w:rPr>
            <w:rFonts w:ascii="Arial" w:eastAsia="Times New Roman" w:hAnsi="Arial" w:cs="Arial"/>
            <w:b/>
          </w:rPr>
          <w:delText>Project Title</w:delText>
        </w:r>
      </w:del>
    </w:p>
    <w:p w14:paraId="51432D2D" w14:textId="0DC68421" w:rsidR="0060595F" w:rsidDel="00091F02" w:rsidRDefault="0060595F" w:rsidP="000D29F2">
      <w:pPr>
        <w:spacing w:after="0" w:line="240" w:lineRule="auto"/>
        <w:rPr>
          <w:del w:id="11" w:author="Gary Nicolson" w:date="2018-10-22T13:58:00Z"/>
          <w:rFonts w:ascii="Arial" w:eastAsia="Times New Roman" w:hAnsi="Arial" w:cs="Arial"/>
          <w:b/>
        </w:rPr>
        <w:pPrChange w:id="12" w:author="Gary Nicolson" w:date="2018-10-22T13:58:00Z">
          <w:pPr>
            <w:spacing w:after="0" w:line="240" w:lineRule="auto"/>
            <w:ind w:firstLine="720"/>
          </w:pPr>
        </w:pPrChange>
      </w:pPr>
      <w:del w:id="13" w:author="Gary Nicolson" w:date="2018-10-22T14:24:00Z">
        <w:r w:rsidRPr="00432D4C" w:rsidDel="00091F02">
          <w:rPr>
            <w:rFonts w:ascii="Arial" w:eastAsia="Times New Roman" w:hAnsi="Arial" w:cs="Arial"/>
            <w:b/>
          </w:rPr>
          <w:delText>Project Proposer</w:delText>
        </w:r>
      </w:del>
    </w:p>
    <w:p w14:paraId="69C26ADD" w14:textId="561B545D" w:rsidR="00091F02" w:rsidRDefault="00091F02" w:rsidP="0060595F">
      <w:pPr>
        <w:spacing w:after="0" w:line="240" w:lineRule="auto"/>
        <w:rPr>
          <w:rFonts w:ascii="Arial" w:eastAsia="Times New Roman" w:hAnsi="Arial" w:cs="Arial"/>
          <w:b/>
        </w:rPr>
      </w:pPr>
    </w:p>
    <w:p w14:paraId="71805F74" w14:textId="3D43C9C9" w:rsidR="00091F02" w:rsidRDefault="00091F02" w:rsidP="0060595F">
      <w:pPr>
        <w:spacing w:after="0" w:line="240" w:lineRule="auto"/>
        <w:rPr>
          <w:rFonts w:ascii="Arial" w:eastAsia="Times New Roman" w:hAnsi="Arial" w:cs="Arial"/>
          <w:b/>
        </w:rPr>
      </w:pPr>
    </w:p>
    <w:tbl>
      <w:tblPr>
        <w:tblStyle w:val="TableGrid"/>
        <w:tblW w:w="0" w:type="auto"/>
        <w:tblLook w:val="04A0" w:firstRow="1" w:lastRow="0" w:firstColumn="1" w:lastColumn="0" w:noHBand="0" w:noVBand="1"/>
        <w:tblPrChange w:id="14" w:author="Gary Nicolson" w:date="2018-10-22T14:24:00Z">
          <w:tblPr>
            <w:tblStyle w:val="TableGrid"/>
            <w:tblW w:w="0" w:type="auto"/>
            <w:tblLook w:val="04A0" w:firstRow="1" w:lastRow="0" w:firstColumn="1" w:lastColumn="0" w:noHBand="0" w:noVBand="1"/>
          </w:tblPr>
        </w:tblPrChange>
      </w:tblPr>
      <w:tblGrid>
        <w:gridCol w:w="2689"/>
        <w:gridCol w:w="6327"/>
        <w:tblGridChange w:id="15">
          <w:tblGrid>
            <w:gridCol w:w="4508"/>
            <w:gridCol w:w="4508"/>
          </w:tblGrid>
        </w:tblGridChange>
      </w:tblGrid>
      <w:tr w:rsidR="00091F02" w14:paraId="5E0B7161" w14:textId="77777777" w:rsidTr="00091F02">
        <w:tc>
          <w:tcPr>
            <w:tcW w:w="2689" w:type="dxa"/>
            <w:tcPrChange w:id="16" w:author="Gary Nicolson" w:date="2018-10-22T14:24:00Z">
              <w:tcPr>
                <w:tcW w:w="4508" w:type="dxa"/>
              </w:tcPr>
            </w:tcPrChange>
          </w:tcPr>
          <w:p w14:paraId="0E31B907" w14:textId="2D3EFA8C" w:rsidR="00091F02" w:rsidRDefault="00091F02" w:rsidP="0060595F">
            <w:pPr>
              <w:rPr>
                <w:rFonts w:ascii="Arial" w:eastAsia="Times New Roman" w:hAnsi="Arial" w:cs="Arial"/>
                <w:b/>
              </w:rPr>
            </w:pPr>
            <w:r w:rsidRPr="00432D4C">
              <w:rPr>
                <w:rFonts w:ascii="Arial" w:eastAsia="Times New Roman" w:hAnsi="Arial" w:cs="Arial"/>
                <w:b/>
              </w:rPr>
              <w:t>Student Name</w:t>
            </w:r>
          </w:p>
        </w:tc>
        <w:tc>
          <w:tcPr>
            <w:tcW w:w="6327" w:type="dxa"/>
            <w:tcPrChange w:id="17" w:author="Gary Nicolson" w:date="2018-10-22T14:24:00Z">
              <w:tcPr>
                <w:tcW w:w="4508" w:type="dxa"/>
              </w:tcPr>
            </w:tcPrChange>
          </w:tcPr>
          <w:p w14:paraId="24940834" w14:textId="56E7554A" w:rsidR="00091F02" w:rsidRPr="00091F02" w:rsidRDefault="00091F02" w:rsidP="0060595F">
            <w:pPr>
              <w:rPr>
                <w:rFonts w:ascii="Arial" w:eastAsia="Times New Roman" w:hAnsi="Arial" w:cs="Arial"/>
                <w:rPrChange w:id="18" w:author="Gary Nicolson" w:date="2018-10-22T14:25:00Z">
                  <w:rPr>
                    <w:rFonts w:ascii="Arial" w:eastAsia="Times New Roman" w:hAnsi="Arial" w:cs="Arial"/>
                    <w:b/>
                  </w:rPr>
                </w:rPrChange>
              </w:rPr>
            </w:pPr>
            <w:r w:rsidRPr="00091F02">
              <w:rPr>
                <w:rFonts w:ascii="Arial" w:eastAsia="Times New Roman" w:hAnsi="Arial" w:cs="Arial"/>
                <w:rPrChange w:id="19" w:author="Gary Nicolson" w:date="2018-10-22T14:25:00Z">
                  <w:rPr>
                    <w:rFonts w:ascii="Arial" w:eastAsia="Times New Roman" w:hAnsi="Arial" w:cs="Arial"/>
                    <w:b/>
                  </w:rPr>
                </w:rPrChange>
              </w:rPr>
              <w:t>Gary Nicolson</w:t>
            </w:r>
          </w:p>
        </w:tc>
      </w:tr>
      <w:tr w:rsidR="00091F02" w14:paraId="40ABB93E" w14:textId="77777777" w:rsidTr="00091F02">
        <w:tc>
          <w:tcPr>
            <w:tcW w:w="2689" w:type="dxa"/>
            <w:tcPrChange w:id="20" w:author="Gary Nicolson" w:date="2018-10-22T14:24:00Z">
              <w:tcPr>
                <w:tcW w:w="4508" w:type="dxa"/>
              </w:tcPr>
            </w:tcPrChange>
          </w:tcPr>
          <w:p w14:paraId="780982CE" w14:textId="679EE1FA" w:rsidR="00091F02" w:rsidRDefault="00091F02" w:rsidP="0060595F">
            <w:pPr>
              <w:rPr>
                <w:rFonts w:ascii="Arial" w:eastAsia="Times New Roman" w:hAnsi="Arial" w:cs="Arial"/>
                <w:b/>
              </w:rPr>
            </w:pPr>
            <w:r w:rsidRPr="00432D4C">
              <w:rPr>
                <w:rFonts w:ascii="Arial" w:eastAsia="Times New Roman" w:hAnsi="Arial" w:cs="Arial"/>
                <w:b/>
              </w:rPr>
              <w:t>P-number</w:t>
            </w:r>
          </w:p>
        </w:tc>
        <w:tc>
          <w:tcPr>
            <w:tcW w:w="6327" w:type="dxa"/>
            <w:tcPrChange w:id="21" w:author="Gary Nicolson" w:date="2018-10-22T14:24:00Z">
              <w:tcPr>
                <w:tcW w:w="4508" w:type="dxa"/>
              </w:tcPr>
            </w:tcPrChange>
          </w:tcPr>
          <w:p w14:paraId="1FEC209C" w14:textId="1EEA916C" w:rsidR="00091F02" w:rsidRPr="00091F02" w:rsidRDefault="00091F02" w:rsidP="0060595F">
            <w:pPr>
              <w:rPr>
                <w:rFonts w:ascii="Arial" w:eastAsia="Times New Roman" w:hAnsi="Arial" w:cs="Arial"/>
                <w:rPrChange w:id="22" w:author="Gary Nicolson" w:date="2018-10-22T14:25:00Z">
                  <w:rPr>
                    <w:rFonts w:ascii="Arial" w:eastAsia="Times New Roman" w:hAnsi="Arial" w:cs="Arial"/>
                    <w:b/>
                  </w:rPr>
                </w:rPrChange>
              </w:rPr>
            </w:pPr>
            <w:r w:rsidRPr="00091F02">
              <w:rPr>
                <w:rFonts w:ascii="Arial" w:eastAsia="Times New Roman" w:hAnsi="Arial" w:cs="Arial"/>
                <w:rPrChange w:id="23" w:author="Gary Nicolson" w:date="2018-10-22T14:25:00Z">
                  <w:rPr>
                    <w:rFonts w:ascii="Arial" w:eastAsia="Times New Roman" w:hAnsi="Arial" w:cs="Arial"/>
                    <w:b/>
                  </w:rPr>
                </w:rPrChange>
              </w:rPr>
              <w:t>P14156755</w:t>
            </w:r>
          </w:p>
        </w:tc>
      </w:tr>
      <w:tr w:rsidR="00091F02" w14:paraId="4E119329" w14:textId="77777777" w:rsidTr="00091F02">
        <w:trPr>
          <w:ins w:id="24" w:author="Gary Nicolson" w:date="2018-10-22T14:24:00Z"/>
        </w:trPr>
        <w:tc>
          <w:tcPr>
            <w:tcW w:w="2689" w:type="dxa"/>
            <w:tcPrChange w:id="25" w:author="Gary Nicolson" w:date="2018-10-22T14:24:00Z">
              <w:tcPr>
                <w:tcW w:w="4508" w:type="dxa"/>
              </w:tcPr>
            </w:tcPrChange>
          </w:tcPr>
          <w:p w14:paraId="678CF93A" w14:textId="7D54F6A2" w:rsidR="00091F02" w:rsidRPr="00432D4C" w:rsidRDefault="00091F02" w:rsidP="0060595F">
            <w:pPr>
              <w:rPr>
                <w:ins w:id="26" w:author="Gary Nicolson" w:date="2018-10-22T14:24:00Z"/>
                <w:rFonts w:ascii="Arial" w:eastAsia="Times New Roman" w:hAnsi="Arial" w:cs="Arial"/>
                <w:b/>
              </w:rPr>
            </w:pPr>
            <w:ins w:id="27" w:author="Gary Nicolson" w:date="2018-10-22T14:24:00Z">
              <w:r w:rsidRPr="00432D4C">
                <w:rPr>
                  <w:rFonts w:ascii="Arial" w:eastAsia="Times New Roman" w:hAnsi="Arial" w:cs="Arial"/>
                  <w:b/>
                </w:rPr>
                <w:t>Programme</w:t>
              </w:r>
            </w:ins>
          </w:p>
        </w:tc>
        <w:tc>
          <w:tcPr>
            <w:tcW w:w="6327" w:type="dxa"/>
            <w:tcPrChange w:id="28" w:author="Gary Nicolson" w:date="2018-10-22T14:24:00Z">
              <w:tcPr>
                <w:tcW w:w="4508" w:type="dxa"/>
              </w:tcPr>
            </w:tcPrChange>
          </w:tcPr>
          <w:p w14:paraId="264206F4" w14:textId="188A7E43" w:rsidR="00091F02" w:rsidRPr="00091F02" w:rsidRDefault="00091F02" w:rsidP="0060595F">
            <w:pPr>
              <w:rPr>
                <w:ins w:id="29" w:author="Gary Nicolson" w:date="2018-10-22T14:24:00Z"/>
                <w:rFonts w:ascii="Arial" w:eastAsia="Times New Roman" w:hAnsi="Arial" w:cs="Arial"/>
                <w:rPrChange w:id="30" w:author="Gary Nicolson" w:date="2018-10-22T14:25:00Z">
                  <w:rPr>
                    <w:ins w:id="31" w:author="Gary Nicolson" w:date="2018-10-22T14:24:00Z"/>
                    <w:rFonts w:ascii="Arial" w:eastAsia="Times New Roman" w:hAnsi="Arial" w:cs="Arial"/>
                    <w:b/>
                  </w:rPr>
                </w:rPrChange>
              </w:rPr>
            </w:pPr>
            <w:ins w:id="32" w:author="Gary Nicolson" w:date="2018-10-22T14:24:00Z">
              <w:r w:rsidRPr="00091F02">
                <w:rPr>
                  <w:rFonts w:ascii="Arial" w:eastAsia="Times New Roman" w:hAnsi="Arial" w:cs="Arial"/>
                  <w:rPrChange w:id="33" w:author="Gary Nicolson" w:date="2018-10-22T14:25:00Z">
                    <w:rPr>
                      <w:rFonts w:ascii="Arial" w:eastAsia="Times New Roman" w:hAnsi="Arial" w:cs="Arial"/>
                      <w:b/>
                    </w:rPr>
                  </w:rPrChange>
                </w:rPr>
                <w:t>Computing BSc</w:t>
              </w:r>
            </w:ins>
          </w:p>
        </w:tc>
      </w:tr>
      <w:tr w:rsidR="00091F02" w14:paraId="0B484383" w14:textId="77777777" w:rsidTr="00091F02">
        <w:trPr>
          <w:ins w:id="34" w:author="Gary Nicolson" w:date="2018-10-22T14:24:00Z"/>
        </w:trPr>
        <w:tc>
          <w:tcPr>
            <w:tcW w:w="2689" w:type="dxa"/>
            <w:tcPrChange w:id="35" w:author="Gary Nicolson" w:date="2018-10-22T14:24:00Z">
              <w:tcPr>
                <w:tcW w:w="4508" w:type="dxa"/>
              </w:tcPr>
            </w:tcPrChange>
          </w:tcPr>
          <w:p w14:paraId="1D1E6B2F" w14:textId="648E5D54" w:rsidR="00091F02" w:rsidRPr="00432D4C" w:rsidRDefault="00091F02" w:rsidP="0060595F">
            <w:pPr>
              <w:rPr>
                <w:ins w:id="36" w:author="Gary Nicolson" w:date="2018-10-22T14:24:00Z"/>
                <w:rFonts w:ascii="Arial" w:eastAsia="Times New Roman" w:hAnsi="Arial" w:cs="Arial"/>
                <w:b/>
              </w:rPr>
            </w:pPr>
            <w:ins w:id="37" w:author="Gary Nicolson" w:date="2018-10-22T14:24:00Z">
              <w:r w:rsidRPr="00432D4C">
                <w:rPr>
                  <w:rFonts w:ascii="Arial" w:eastAsia="Times New Roman" w:hAnsi="Arial" w:cs="Arial"/>
                  <w:b/>
                </w:rPr>
                <w:t>Email address</w:t>
              </w:r>
            </w:ins>
          </w:p>
        </w:tc>
        <w:tc>
          <w:tcPr>
            <w:tcW w:w="6327" w:type="dxa"/>
            <w:tcPrChange w:id="38" w:author="Gary Nicolson" w:date="2018-10-22T14:24:00Z">
              <w:tcPr>
                <w:tcW w:w="4508" w:type="dxa"/>
              </w:tcPr>
            </w:tcPrChange>
          </w:tcPr>
          <w:p w14:paraId="3302BE38" w14:textId="1FA893AE" w:rsidR="00091F02" w:rsidRPr="00091F02" w:rsidRDefault="00091F02" w:rsidP="0060595F">
            <w:pPr>
              <w:rPr>
                <w:ins w:id="39" w:author="Gary Nicolson" w:date="2018-10-22T14:24:00Z"/>
                <w:rFonts w:ascii="Arial" w:eastAsia="Times New Roman" w:hAnsi="Arial" w:cs="Arial"/>
                <w:rPrChange w:id="40" w:author="Gary Nicolson" w:date="2018-10-22T14:25:00Z">
                  <w:rPr>
                    <w:ins w:id="41" w:author="Gary Nicolson" w:date="2018-10-22T14:24:00Z"/>
                    <w:rFonts w:ascii="Arial" w:eastAsia="Times New Roman" w:hAnsi="Arial" w:cs="Arial"/>
                    <w:b/>
                  </w:rPr>
                </w:rPrChange>
              </w:rPr>
            </w:pPr>
            <w:ins w:id="42" w:author="Gary Nicolson" w:date="2018-10-22T14:24:00Z">
              <w:r w:rsidRPr="00091F02">
                <w:rPr>
                  <w:rFonts w:ascii="Arial" w:eastAsia="Times New Roman" w:hAnsi="Arial" w:cs="Arial"/>
                  <w:rPrChange w:id="43" w:author="Gary Nicolson" w:date="2018-10-22T14:25:00Z">
                    <w:rPr>
                      <w:rFonts w:ascii="Arial" w:eastAsia="Times New Roman" w:hAnsi="Arial" w:cs="Arial"/>
                      <w:b/>
                    </w:rPr>
                  </w:rPrChange>
                </w:rPr>
                <w:t>garynicolson101@gmail.com</w:t>
              </w:r>
            </w:ins>
          </w:p>
        </w:tc>
      </w:tr>
      <w:tr w:rsidR="00091F02" w14:paraId="23ACCC37" w14:textId="77777777" w:rsidTr="00091F02">
        <w:trPr>
          <w:ins w:id="44" w:author="Gary Nicolson" w:date="2018-10-22T14:24:00Z"/>
        </w:trPr>
        <w:tc>
          <w:tcPr>
            <w:tcW w:w="2689" w:type="dxa"/>
            <w:tcPrChange w:id="45" w:author="Gary Nicolson" w:date="2018-10-22T14:24:00Z">
              <w:tcPr>
                <w:tcW w:w="4508" w:type="dxa"/>
              </w:tcPr>
            </w:tcPrChange>
          </w:tcPr>
          <w:p w14:paraId="26D49A41" w14:textId="2616D50C" w:rsidR="00091F02" w:rsidRPr="00432D4C" w:rsidRDefault="00091F02" w:rsidP="0060595F">
            <w:pPr>
              <w:rPr>
                <w:ins w:id="46" w:author="Gary Nicolson" w:date="2018-10-22T14:24:00Z"/>
                <w:rFonts w:ascii="Arial" w:eastAsia="Times New Roman" w:hAnsi="Arial" w:cs="Arial"/>
                <w:b/>
              </w:rPr>
            </w:pPr>
            <w:ins w:id="47" w:author="Gary Nicolson" w:date="2018-10-22T14:24:00Z">
              <w:r w:rsidRPr="00432D4C">
                <w:rPr>
                  <w:rFonts w:ascii="Arial" w:eastAsia="Times New Roman" w:hAnsi="Arial" w:cs="Arial"/>
                  <w:b/>
                </w:rPr>
                <w:t>Project Title</w:t>
              </w:r>
            </w:ins>
          </w:p>
        </w:tc>
        <w:tc>
          <w:tcPr>
            <w:tcW w:w="6327" w:type="dxa"/>
            <w:tcPrChange w:id="48" w:author="Gary Nicolson" w:date="2018-10-22T14:24:00Z">
              <w:tcPr>
                <w:tcW w:w="4508" w:type="dxa"/>
              </w:tcPr>
            </w:tcPrChange>
          </w:tcPr>
          <w:p w14:paraId="452E7E37" w14:textId="43DC80A7" w:rsidR="00091F02" w:rsidRPr="00091F02" w:rsidRDefault="00091F02" w:rsidP="0060595F">
            <w:pPr>
              <w:rPr>
                <w:ins w:id="49" w:author="Gary Nicolson" w:date="2018-10-22T14:24:00Z"/>
                <w:rFonts w:ascii="Arial" w:eastAsia="Times New Roman" w:hAnsi="Arial" w:cs="Arial"/>
                <w:rPrChange w:id="50" w:author="Gary Nicolson" w:date="2018-10-22T14:25:00Z">
                  <w:rPr>
                    <w:ins w:id="51" w:author="Gary Nicolson" w:date="2018-10-22T14:24:00Z"/>
                    <w:rFonts w:ascii="Arial" w:eastAsia="Times New Roman" w:hAnsi="Arial" w:cs="Arial"/>
                    <w:b/>
                  </w:rPr>
                </w:rPrChange>
              </w:rPr>
            </w:pPr>
            <w:ins w:id="52" w:author="Gary Nicolson" w:date="2018-10-22T14:24:00Z">
              <w:r w:rsidRPr="00091F02">
                <w:rPr>
                  <w:rFonts w:ascii="Arial" w:eastAsia="Times New Roman" w:hAnsi="Arial" w:cs="Arial"/>
                  <w:rPrChange w:id="53" w:author="Gary Nicolson" w:date="2018-10-22T14:25:00Z">
                    <w:rPr>
                      <w:rFonts w:ascii="Arial" w:eastAsia="Times New Roman" w:hAnsi="Arial" w:cs="Arial"/>
                      <w:b/>
                    </w:rPr>
                  </w:rPrChange>
                </w:rPr>
                <w:t>Corner Shop Systems</w:t>
              </w:r>
            </w:ins>
          </w:p>
        </w:tc>
      </w:tr>
      <w:tr w:rsidR="00091F02" w14:paraId="63F1A1E1" w14:textId="77777777" w:rsidTr="00091F02">
        <w:trPr>
          <w:ins w:id="54" w:author="Gary Nicolson" w:date="2018-10-22T14:24:00Z"/>
        </w:trPr>
        <w:tc>
          <w:tcPr>
            <w:tcW w:w="2689" w:type="dxa"/>
            <w:tcPrChange w:id="55" w:author="Gary Nicolson" w:date="2018-10-22T14:24:00Z">
              <w:tcPr>
                <w:tcW w:w="4508" w:type="dxa"/>
              </w:tcPr>
            </w:tcPrChange>
          </w:tcPr>
          <w:p w14:paraId="56897446" w14:textId="63E83F38" w:rsidR="00091F02" w:rsidRPr="00432D4C" w:rsidRDefault="00091F02" w:rsidP="0060595F">
            <w:pPr>
              <w:rPr>
                <w:ins w:id="56" w:author="Gary Nicolson" w:date="2018-10-22T14:24:00Z"/>
                <w:rFonts w:ascii="Arial" w:eastAsia="Times New Roman" w:hAnsi="Arial" w:cs="Arial"/>
                <w:b/>
              </w:rPr>
            </w:pPr>
            <w:ins w:id="57" w:author="Gary Nicolson" w:date="2018-10-22T14:24:00Z">
              <w:r w:rsidRPr="00432D4C">
                <w:rPr>
                  <w:rFonts w:ascii="Arial" w:eastAsia="Times New Roman" w:hAnsi="Arial" w:cs="Arial"/>
                  <w:b/>
                </w:rPr>
                <w:t>Project Proposer</w:t>
              </w:r>
            </w:ins>
          </w:p>
        </w:tc>
        <w:tc>
          <w:tcPr>
            <w:tcW w:w="6327" w:type="dxa"/>
            <w:tcPrChange w:id="58" w:author="Gary Nicolson" w:date="2018-10-22T14:24:00Z">
              <w:tcPr>
                <w:tcW w:w="4508" w:type="dxa"/>
              </w:tcPr>
            </w:tcPrChange>
          </w:tcPr>
          <w:p w14:paraId="723E87EE" w14:textId="031107F9" w:rsidR="00091F02" w:rsidRPr="00091F02" w:rsidRDefault="00091F02" w:rsidP="0060595F">
            <w:pPr>
              <w:rPr>
                <w:ins w:id="59" w:author="Gary Nicolson" w:date="2018-10-22T14:24:00Z"/>
                <w:rFonts w:ascii="Arial" w:eastAsia="Times New Roman" w:hAnsi="Arial" w:cs="Arial"/>
                <w:rPrChange w:id="60" w:author="Gary Nicolson" w:date="2018-10-22T14:25:00Z">
                  <w:rPr>
                    <w:ins w:id="61" w:author="Gary Nicolson" w:date="2018-10-22T14:24:00Z"/>
                    <w:rFonts w:ascii="Arial" w:eastAsia="Times New Roman" w:hAnsi="Arial" w:cs="Arial"/>
                    <w:b/>
                  </w:rPr>
                </w:rPrChange>
              </w:rPr>
            </w:pPr>
            <w:ins w:id="62" w:author="Gary Nicolson" w:date="2018-10-22T14:24:00Z">
              <w:r w:rsidRPr="00091F02">
                <w:rPr>
                  <w:rFonts w:ascii="Arial" w:eastAsia="Times New Roman" w:hAnsi="Arial" w:cs="Arial"/>
                  <w:rPrChange w:id="63" w:author="Gary Nicolson" w:date="2018-10-22T14:25:00Z">
                    <w:rPr>
                      <w:rFonts w:ascii="Arial" w:eastAsia="Times New Roman" w:hAnsi="Arial" w:cs="Arial"/>
                      <w:b/>
                    </w:rPr>
                  </w:rPrChange>
                </w:rPr>
                <w:t>Self</w:t>
              </w:r>
            </w:ins>
          </w:p>
        </w:tc>
      </w:tr>
    </w:tbl>
    <w:p w14:paraId="6CA0FB29" w14:textId="77777777" w:rsidR="00091F02" w:rsidRPr="00432D4C" w:rsidRDefault="00091F02" w:rsidP="0060595F">
      <w:pPr>
        <w:spacing w:after="0" w:line="240" w:lineRule="auto"/>
        <w:rPr>
          <w:rFonts w:ascii="Arial" w:eastAsia="Times New Roman" w:hAnsi="Arial" w:cs="Arial"/>
          <w:b/>
        </w:rPr>
      </w:pPr>
    </w:p>
    <w:p w14:paraId="51432D2E" w14:textId="77777777" w:rsidR="0060595F" w:rsidRPr="00432D4C" w:rsidDel="000D29F2" w:rsidRDefault="0060595F" w:rsidP="0060595F">
      <w:pPr>
        <w:spacing w:after="0" w:line="240" w:lineRule="auto"/>
        <w:rPr>
          <w:del w:id="64" w:author="Gary Nicolson" w:date="2018-10-22T13:58:00Z"/>
          <w:rFonts w:ascii="Arial" w:eastAsia="Comic Sans MS" w:hAnsi="Arial" w:cs="Arial"/>
          <w:b/>
          <w:sz w:val="20"/>
        </w:rPr>
      </w:pPr>
    </w:p>
    <w:p w14:paraId="51432D2F" w14:textId="1D821A8C" w:rsidR="0060595F" w:rsidRPr="00432D4C" w:rsidDel="000D29F2" w:rsidRDefault="0060595F" w:rsidP="000D29F2">
      <w:pPr>
        <w:spacing w:after="0" w:line="240" w:lineRule="auto"/>
        <w:rPr>
          <w:del w:id="65" w:author="Gary Nicolson" w:date="2018-10-22T13:58:00Z"/>
          <w:rFonts w:ascii="Arial" w:eastAsia="Comic Sans MS" w:hAnsi="Arial" w:cs="Arial"/>
          <w:sz w:val="20"/>
        </w:rPr>
        <w:pPrChange w:id="66" w:author="Gary Nicolson" w:date="2018-10-22T13:58:00Z">
          <w:pPr>
            <w:spacing w:after="0" w:line="240" w:lineRule="auto"/>
            <w:ind w:left="720"/>
          </w:pPr>
        </w:pPrChange>
      </w:pPr>
      <w:del w:id="67" w:author="Gary Nicolson" w:date="2018-10-22T13:58:00Z">
        <w:r w:rsidRPr="00432D4C" w:rsidDel="000D29F2">
          <w:rPr>
            <w:rFonts w:ascii="Arial" w:eastAsia="Comic Sans MS" w:hAnsi="Arial" w:cs="Arial"/>
            <w:sz w:val="20"/>
          </w:rPr>
          <w:delText>The name, affiliation and contact details of the project proposer; ‘Self’ if it was proposed by you.</w:delText>
        </w:r>
      </w:del>
    </w:p>
    <w:p w14:paraId="51432D30" w14:textId="70A1FFD2" w:rsidR="0060595F" w:rsidRPr="00432D4C" w:rsidDel="000D29F2" w:rsidRDefault="0060595F" w:rsidP="000D29F2">
      <w:pPr>
        <w:spacing w:after="0" w:line="240" w:lineRule="auto"/>
        <w:rPr>
          <w:del w:id="68" w:author="Gary Nicolson" w:date="2018-10-22T13:58:00Z"/>
          <w:rFonts w:ascii="Arial" w:eastAsia="Comic Sans MS" w:hAnsi="Arial" w:cs="Arial"/>
          <w:sz w:val="20"/>
        </w:rPr>
        <w:pPrChange w:id="69" w:author="Gary Nicolson" w:date="2018-10-22T13:58:00Z">
          <w:pPr>
            <w:spacing w:after="0" w:line="240" w:lineRule="auto"/>
            <w:ind w:firstLine="720"/>
          </w:pPr>
        </w:pPrChange>
      </w:pPr>
      <w:del w:id="70" w:author="Gary Nicolson" w:date="2018-10-22T13:58:00Z">
        <w:r w:rsidRPr="00432D4C" w:rsidDel="000D29F2">
          <w:rPr>
            <w:rFonts w:ascii="Arial" w:eastAsia="Comic Sans MS" w:hAnsi="Arial" w:cs="Arial"/>
            <w:sz w:val="20"/>
          </w:rPr>
          <w:delText>e.g.  A. Proposer, Placement Corporation, 011111111, proposer@pcorp.com</w:delText>
        </w:r>
      </w:del>
    </w:p>
    <w:p w14:paraId="51432D31" w14:textId="5C830E6B" w:rsidR="0060595F" w:rsidRPr="00432D4C" w:rsidDel="000D29F2" w:rsidRDefault="0060595F" w:rsidP="000D29F2">
      <w:pPr>
        <w:spacing w:after="0" w:line="240" w:lineRule="auto"/>
        <w:rPr>
          <w:del w:id="71" w:author="Gary Nicolson" w:date="2018-10-22T13:58:00Z"/>
          <w:rFonts w:ascii="Arial" w:eastAsia="Comic Sans MS" w:hAnsi="Arial" w:cs="Arial"/>
          <w:sz w:val="20"/>
        </w:rPr>
        <w:pPrChange w:id="72" w:author="Gary Nicolson" w:date="2018-10-22T13:58:00Z">
          <w:pPr>
            <w:spacing w:after="0" w:line="240" w:lineRule="auto"/>
            <w:ind w:firstLine="720"/>
          </w:pPr>
        </w:pPrChange>
      </w:pPr>
      <w:del w:id="73" w:author="Gary Nicolson" w:date="2018-10-22T13:58:00Z">
        <w:r w:rsidRPr="00432D4C" w:rsidDel="000D29F2">
          <w:rPr>
            <w:rFonts w:ascii="Arial" w:eastAsia="Comic Sans MS" w:hAnsi="Arial" w:cs="Arial"/>
            <w:sz w:val="20"/>
          </w:rPr>
          <w:delText>or  M.Y. Lecturer, Department of Computer Technology, myl@dmu.ac.uk</w:delText>
        </w:r>
      </w:del>
    </w:p>
    <w:p w14:paraId="51432D32" w14:textId="2ACCFABC" w:rsidR="0060595F" w:rsidRPr="00432D4C" w:rsidDel="00091F02" w:rsidRDefault="0060595F" w:rsidP="000D29F2">
      <w:pPr>
        <w:spacing w:after="0" w:line="240" w:lineRule="auto"/>
        <w:rPr>
          <w:del w:id="74" w:author="Gary Nicolson" w:date="2018-10-22T14:25:00Z"/>
          <w:rFonts w:ascii="Arial" w:eastAsia="Comic Sans MS" w:hAnsi="Arial" w:cs="Arial"/>
          <w:b/>
          <w:sz w:val="20"/>
        </w:rPr>
        <w:pPrChange w:id="75" w:author="Gary Nicolson" w:date="2018-10-22T13:58:00Z">
          <w:pPr>
            <w:spacing w:after="0" w:line="240" w:lineRule="auto"/>
            <w:ind w:firstLine="720"/>
          </w:pPr>
        </w:pPrChange>
      </w:pPr>
      <w:del w:id="76" w:author="Gary Nicolson" w:date="2018-10-22T13:58:00Z">
        <w:r w:rsidRPr="00432D4C" w:rsidDel="000D29F2">
          <w:rPr>
            <w:rFonts w:ascii="Arial" w:eastAsia="Comic Sans MS" w:hAnsi="Arial" w:cs="Arial"/>
            <w:b/>
            <w:sz w:val="20"/>
          </w:rPr>
          <w:delText xml:space="preserve"> </w:delText>
        </w:r>
      </w:del>
    </w:p>
    <w:p w14:paraId="3B869856" w14:textId="77777777" w:rsidR="00432D4C" w:rsidRPr="00432D4C" w:rsidRDefault="00432D4C" w:rsidP="0060595F">
      <w:pPr>
        <w:spacing w:after="0" w:line="240" w:lineRule="auto"/>
        <w:rPr>
          <w:rFonts w:ascii="Arial" w:eastAsia="Times New Roman" w:hAnsi="Arial" w:cs="Arial"/>
          <w:b/>
        </w:rPr>
      </w:pPr>
    </w:p>
    <w:p w14:paraId="51432D34" w14:textId="4F535573" w:rsidR="0060595F" w:rsidRDefault="0060595F" w:rsidP="0060595F">
      <w:pPr>
        <w:spacing w:after="0" w:line="240" w:lineRule="auto"/>
        <w:rPr>
          <w:ins w:id="77" w:author="Gary Nicolson" w:date="2018-10-22T13:46:00Z"/>
          <w:rFonts w:ascii="Arial" w:eastAsia="Times New Roman" w:hAnsi="Arial" w:cs="Arial"/>
          <w:b/>
        </w:rPr>
      </w:pPr>
      <w:r w:rsidRPr="00432D4C">
        <w:rPr>
          <w:rFonts w:ascii="Arial" w:eastAsia="Times New Roman" w:hAnsi="Arial" w:cs="Arial"/>
          <w:b/>
        </w:rPr>
        <w:t>Supervisor</w:t>
      </w:r>
    </w:p>
    <w:p w14:paraId="4B01FF4F" w14:textId="180D4500" w:rsidR="00E42DC3" w:rsidRDefault="00E42DC3" w:rsidP="00E42DC3">
      <w:pPr>
        <w:spacing w:after="0" w:line="240" w:lineRule="auto"/>
        <w:ind w:left="720"/>
        <w:rPr>
          <w:ins w:id="78" w:author="Gary Nicolson" w:date="2018-10-22T13:47:00Z"/>
          <w:rFonts w:ascii="Arial" w:eastAsia="Comic Sans MS" w:hAnsi="Arial" w:cs="Arial"/>
          <w:sz w:val="20"/>
        </w:rPr>
        <w:pPrChange w:id="79" w:author="Gary Nicolson" w:date="2018-10-22T13:47:00Z">
          <w:pPr>
            <w:spacing w:after="0" w:line="240" w:lineRule="auto"/>
          </w:pPr>
        </w:pPrChange>
      </w:pPr>
      <w:ins w:id="80" w:author="Gary Nicolson" w:date="2018-10-22T13:47:00Z">
        <w:r w:rsidRPr="00E42DC3">
          <w:rPr>
            <w:rFonts w:ascii="Arial" w:eastAsia="Comic Sans MS" w:hAnsi="Arial" w:cs="Arial"/>
            <w:sz w:val="20"/>
            <w:rPrChange w:id="81" w:author="Gary Nicolson" w:date="2018-10-22T13:47:00Z">
              <w:rPr>
                <w:rFonts w:ascii="Arial" w:eastAsia="Times New Roman" w:hAnsi="Arial" w:cs="Arial"/>
                <w:b/>
              </w:rPr>
            </w:rPrChange>
          </w:rPr>
          <w:t>Mr John Platt</w:t>
        </w:r>
      </w:ins>
    </w:p>
    <w:p w14:paraId="501CBF01" w14:textId="3824EF75" w:rsidR="00E42DC3" w:rsidRPr="00E42DC3" w:rsidRDefault="00E42DC3" w:rsidP="00E42DC3">
      <w:pPr>
        <w:spacing w:after="0" w:line="240" w:lineRule="auto"/>
        <w:ind w:left="720"/>
        <w:rPr>
          <w:rFonts w:ascii="Arial" w:eastAsia="Comic Sans MS" w:hAnsi="Arial" w:cs="Arial"/>
          <w:sz w:val="20"/>
          <w:rPrChange w:id="82" w:author="Gary Nicolson" w:date="2018-10-22T13:48:00Z">
            <w:rPr>
              <w:rFonts w:ascii="Arial" w:eastAsia="Times New Roman" w:hAnsi="Arial" w:cs="Arial"/>
              <w:b/>
            </w:rPr>
          </w:rPrChange>
        </w:rPr>
        <w:pPrChange w:id="83" w:author="Gary Nicolson" w:date="2018-10-22T13:47:00Z">
          <w:pPr>
            <w:spacing w:after="0" w:line="240" w:lineRule="auto"/>
          </w:pPr>
        </w:pPrChange>
      </w:pPr>
      <w:ins w:id="84" w:author="Gary Nicolson" w:date="2018-10-22T13:48:00Z">
        <w:r w:rsidRPr="00E42DC3">
          <w:rPr>
            <w:rFonts w:ascii="Arial" w:eastAsia="Comic Sans MS" w:hAnsi="Arial" w:cs="Arial"/>
            <w:sz w:val="20"/>
            <w:rPrChange w:id="85" w:author="Gary Nicolson" w:date="2018-10-22T13:48:00Z">
              <w:rPr>
                <w:rFonts w:ascii="Arial" w:eastAsia="Times New Roman" w:hAnsi="Arial" w:cs="Arial"/>
                <w:b/>
              </w:rPr>
            </w:rPrChange>
          </w:rPr>
          <w:t>john.platt@dmu.ac.uk</w:t>
        </w:r>
      </w:ins>
    </w:p>
    <w:p w14:paraId="59D18B49" w14:textId="77777777" w:rsidR="00E42DC3" w:rsidRDefault="00E42DC3" w:rsidP="00C620AC">
      <w:pPr>
        <w:spacing w:after="0" w:line="240" w:lineRule="auto"/>
        <w:rPr>
          <w:ins w:id="86" w:author="Gary Nicolson" w:date="2018-10-22T13:48:00Z"/>
          <w:rFonts w:ascii="Arial" w:eastAsia="Comic Sans MS" w:hAnsi="Arial" w:cs="Arial"/>
          <w:sz w:val="20"/>
        </w:rPr>
      </w:pPr>
    </w:p>
    <w:p w14:paraId="4384E911" w14:textId="261A4B90" w:rsidR="00432D4C" w:rsidRPr="0023603B" w:rsidDel="00E42DC3" w:rsidRDefault="0060595F" w:rsidP="0023603B">
      <w:pPr>
        <w:spacing w:after="0" w:line="240" w:lineRule="auto"/>
        <w:ind w:left="720"/>
        <w:rPr>
          <w:del w:id="87" w:author="Gary Nicolson" w:date="2018-10-22T13:48:00Z"/>
          <w:rFonts w:ascii="Arial" w:eastAsia="Comic Sans MS" w:hAnsi="Arial" w:cs="Arial"/>
          <w:sz w:val="20"/>
        </w:rPr>
      </w:pPr>
      <w:del w:id="88" w:author="Gary Nicolson" w:date="2018-10-22T13:48:00Z">
        <w:r w:rsidRPr="00432D4C" w:rsidDel="00E42DC3">
          <w:rPr>
            <w:rFonts w:ascii="Arial" w:eastAsia="Comic Sans MS" w:hAnsi="Arial" w:cs="Arial"/>
            <w:sz w:val="20"/>
          </w:rPr>
          <w:delText>The name, affiliation and contact details of the supervisor, if different from proposer.</w:delText>
        </w:r>
      </w:del>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5E3B2409" w14:textId="77777777" w:rsidR="00091F02" w:rsidRDefault="00C620AC" w:rsidP="00AA60E8">
      <w:pPr>
        <w:spacing w:after="0" w:line="240" w:lineRule="auto"/>
        <w:ind w:left="720"/>
        <w:rPr>
          <w:ins w:id="89" w:author="Gary Nicolson" w:date="2018-10-22T14:26:00Z"/>
          <w:rFonts w:ascii="Arial" w:eastAsia="Comic Sans MS" w:hAnsi="Arial" w:cs="Arial"/>
          <w:sz w:val="20"/>
        </w:rPr>
        <w:pPrChange w:id="90" w:author="Gary Nicolson" w:date="2018-10-22T14:12:00Z">
          <w:pPr>
            <w:spacing w:after="0" w:line="240" w:lineRule="auto"/>
          </w:pPr>
        </w:pPrChange>
      </w:pPr>
      <w:del w:id="91" w:author="Gary Nicolson" w:date="2018-10-22T14:12:00Z">
        <w:r w:rsidRPr="00432D4C" w:rsidDel="00AA60E8">
          <w:rPr>
            <w:rFonts w:ascii="Arial" w:eastAsia="Comic Sans MS" w:hAnsi="Arial" w:cs="Arial"/>
            <w:sz w:val="20"/>
          </w:rPr>
          <w:tab/>
        </w:r>
      </w:del>
      <w:ins w:id="92" w:author="Gary Nicolson" w:date="2018-10-22T13:58:00Z">
        <w:r w:rsidR="000D29F2">
          <w:rPr>
            <w:rFonts w:ascii="Arial" w:eastAsia="Comic Sans MS" w:hAnsi="Arial" w:cs="Arial"/>
            <w:sz w:val="20"/>
          </w:rPr>
          <w:t>To build a</w:t>
        </w:r>
      </w:ins>
      <w:ins w:id="93" w:author="Gary Nicolson" w:date="2018-10-22T14:00:00Z">
        <w:r w:rsidR="000D29F2">
          <w:rPr>
            <w:rFonts w:ascii="Arial" w:eastAsia="Comic Sans MS" w:hAnsi="Arial" w:cs="Arial"/>
            <w:sz w:val="20"/>
          </w:rPr>
          <w:t>n</w:t>
        </w:r>
      </w:ins>
      <w:ins w:id="94" w:author="Gary Nicolson" w:date="2018-10-22T13:58:00Z">
        <w:r w:rsidR="000D29F2">
          <w:rPr>
            <w:rFonts w:ascii="Arial" w:eastAsia="Comic Sans MS" w:hAnsi="Arial" w:cs="Arial"/>
            <w:sz w:val="20"/>
          </w:rPr>
          <w:t xml:space="preserve"> E-POS system using web technologies that is aimed at small business</w:t>
        </w:r>
      </w:ins>
      <w:ins w:id="95" w:author="Gary Nicolson" w:date="2018-10-22T14:25:00Z">
        <w:r w:rsidR="00091F02">
          <w:rPr>
            <w:rFonts w:ascii="Arial" w:eastAsia="Comic Sans MS" w:hAnsi="Arial" w:cs="Arial"/>
            <w:sz w:val="20"/>
          </w:rPr>
          <w:t xml:space="preserve"> using a barcode based sales system</w:t>
        </w:r>
      </w:ins>
      <w:del w:id="96" w:author="Gary Nicolson" w:date="2018-10-22T13:58:00Z">
        <w:r w:rsidRPr="00432D4C" w:rsidDel="000D29F2">
          <w:rPr>
            <w:rFonts w:ascii="Arial" w:eastAsia="Comic Sans MS" w:hAnsi="Arial" w:cs="Arial"/>
            <w:sz w:val="20"/>
          </w:rPr>
          <w:delText>A brief but concise statement of the nature of the project.</w:delText>
        </w:r>
      </w:del>
      <w:ins w:id="97" w:author="Gary Nicolson" w:date="2018-10-22T14:10:00Z">
        <w:r w:rsidR="00AA60E8">
          <w:rPr>
            <w:rFonts w:ascii="Arial" w:eastAsia="Comic Sans MS" w:hAnsi="Arial" w:cs="Arial"/>
            <w:sz w:val="20"/>
          </w:rPr>
          <w:t xml:space="preserve">. </w:t>
        </w:r>
      </w:ins>
    </w:p>
    <w:p w14:paraId="51432D7D" w14:textId="0001C04E" w:rsidR="00C620AC" w:rsidRDefault="00AA60E8" w:rsidP="00AA60E8">
      <w:pPr>
        <w:spacing w:after="0" w:line="240" w:lineRule="auto"/>
        <w:ind w:left="720"/>
        <w:rPr>
          <w:rFonts w:ascii="Arial" w:eastAsia="Comic Sans MS" w:hAnsi="Arial" w:cs="Arial"/>
          <w:sz w:val="20"/>
        </w:rPr>
        <w:pPrChange w:id="98" w:author="Gary Nicolson" w:date="2018-10-22T14:12:00Z">
          <w:pPr>
            <w:spacing w:after="0" w:line="240" w:lineRule="auto"/>
          </w:pPr>
        </w:pPrChange>
      </w:pPr>
      <w:ins w:id="99" w:author="Gary Nicolson" w:date="2018-10-22T14:10:00Z">
        <w:r>
          <w:rPr>
            <w:rFonts w:ascii="Arial" w:eastAsia="Comic Sans MS" w:hAnsi="Arial" w:cs="Arial"/>
            <w:sz w:val="20"/>
          </w:rPr>
          <w:t>Specifically one that processes</w:t>
        </w:r>
      </w:ins>
      <w:ins w:id="100" w:author="Gary Nicolson" w:date="2018-10-22T14:13:00Z">
        <w:r>
          <w:rPr>
            <w:rFonts w:ascii="Arial" w:eastAsia="Comic Sans MS" w:hAnsi="Arial" w:cs="Arial"/>
            <w:sz w:val="20"/>
          </w:rPr>
          <w:t xml:space="preserve"> till</w:t>
        </w:r>
      </w:ins>
      <w:ins w:id="101" w:author="Gary Nicolson" w:date="2018-10-22T14:10:00Z">
        <w:r>
          <w:rPr>
            <w:rFonts w:ascii="Arial" w:eastAsia="Comic Sans MS" w:hAnsi="Arial" w:cs="Arial"/>
            <w:sz w:val="20"/>
          </w:rPr>
          <w:t xml:space="preserve"> sales, adjusts inventory accordingly and </w:t>
        </w:r>
      </w:ins>
      <w:ins w:id="102" w:author="Gary Nicolson" w:date="2018-10-22T14:13:00Z">
        <w:r>
          <w:rPr>
            <w:rFonts w:ascii="Arial" w:eastAsia="Comic Sans MS" w:hAnsi="Arial" w:cs="Arial"/>
            <w:sz w:val="20"/>
          </w:rPr>
          <w:t>produces reports on profits</w:t>
        </w:r>
      </w:ins>
      <w:ins w:id="103" w:author="Gary Nicolson" w:date="2018-10-22T14:15:00Z">
        <w:r>
          <w:rPr>
            <w:rFonts w:ascii="Arial" w:eastAsia="Comic Sans MS" w:hAnsi="Arial" w:cs="Arial"/>
            <w:sz w:val="20"/>
          </w:rPr>
          <w:t>/losses</w:t>
        </w:r>
      </w:ins>
      <w:ins w:id="104" w:author="Gary Nicolson" w:date="2018-10-22T14:13:00Z">
        <w:r>
          <w:rPr>
            <w:rFonts w:ascii="Arial" w:eastAsia="Comic Sans MS" w:hAnsi="Arial" w:cs="Arial"/>
            <w:sz w:val="20"/>
          </w:rPr>
          <w:t xml:space="preserve"> and predictive stock orders automatically </w:t>
        </w:r>
      </w:ins>
      <w:ins w:id="105" w:author="Gary Nicolson" w:date="2018-10-22T14:15:00Z">
        <w:r>
          <w:rPr>
            <w:rFonts w:ascii="Arial" w:eastAsia="Comic Sans MS" w:hAnsi="Arial" w:cs="Arial"/>
            <w:sz w:val="20"/>
          </w:rPr>
          <w:t>alleviating</w:t>
        </w:r>
      </w:ins>
      <w:ins w:id="106" w:author="Gary Nicolson" w:date="2018-10-22T14:13:00Z">
        <w:r>
          <w:rPr>
            <w:rFonts w:ascii="Arial" w:eastAsia="Comic Sans MS" w:hAnsi="Arial" w:cs="Arial"/>
            <w:sz w:val="20"/>
          </w:rPr>
          <w:t xml:space="preserve"> the need for manual inventory checks.</w:t>
        </w:r>
      </w:ins>
      <w:del w:id="107" w:author="Gary Nicolson" w:date="2018-10-22T14:10:00Z">
        <w:r w:rsidR="00C620AC" w:rsidRPr="00432D4C" w:rsidDel="00AA60E8">
          <w:rPr>
            <w:rFonts w:ascii="Arial" w:eastAsia="Comic Sans MS" w:hAnsi="Arial" w:cs="Arial"/>
            <w:sz w:val="20"/>
          </w:rPr>
          <w:delText xml:space="preserve"> </w:delText>
        </w:r>
      </w:del>
    </w:p>
    <w:p w14:paraId="51432D7E" w14:textId="784FC9B7" w:rsidR="00C620AC" w:rsidRPr="00432D4C" w:rsidRDefault="00C620AC" w:rsidP="00C620AC">
      <w:pPr>
        <w:spacing w:after="0" w:line="240" w:lineRule="auto"/>
        <w:rPr>
          <w:rFonts w:ascii="Arial" w:eastAsia="Comic Sans MS" w:hAnsi="Arial" w:cs="Arial"/>
          <w:sz w:val="20"/>
        </w:rPr>
      </w:pP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3946F6DA" w14:textId="524004B0" w:rsidR="00091F02" w:rsidRDefault="0060595F" w:rsidP="0060595F">
      <w:pPr>
        <w:spacing w:after="0" w:line="240" w:lineRule="auto"/>
        <w:ind w:left="720"/>
        <w:rPr>
          <w:ins w:id="108" w:author="Gary Nicolson" w:date="2018-10-22T14:22:00Z"/>
          <w:rFonts w:ascii="Arial" w:eastAsia="Comic Sans MS" w:hAnsi="Arial" w:cs="Arial"/>
          <w:sz w:val="20"/>
        </w:rPr>
      </w:pPr>
      <w:del w:id="109" w:author="Gary Nicolson" w:date="2018-10-22T14:30:00Z">
        <w:r w:rsidRPr="00432D4C" w:rsidDel="00091F02">
          <w:rPr>
            <w:rFonts w:ascii="Arial" w:eastAsia="Comic Sans MS" w:hAnsi="Arial" w:cs="Arial"/>
            <w:sz w:val="20"/>
          </w:rPr>
          <w:delText xml:space="preserve">A brief description (a paragraph of 100-200 words) providing the project background/context.  e.g.  is it based on a business need?  a technical need?  does it arise from the interests of a particular person/company?  </w:delText>
        </w:r>
      </w:del>
    </w:p>
    <w:p w14:paraId="70421AB4" w14:textId="3F74E506" w:rsidR="00091F02" w:rsidRDefault="00091F02" w:rsidP="0060595F">
      <w:pPr>
        <w:spacing w:after="0" w:line="240" w:lineRule="auto"/>
        <w:ind w:left="720"/>
        <w:rPr>
          <w:ins w:id="110" w:author="Gary Nicolson" w:date="2018-10-22T14:28:00Z"/>
          <w:rFonts w:ascii="Arial" w:eastAsia="Comic Sans MS" w:hAnsi="Arial" w:cs="Arial"/>
          <w:sz w:val="20"/>
        </w:rPr>
      </w:pPr>
      <w:ins w:id="111" w:author="Gary Nicolson" w:date="2018-10-22T14:26:00Z">
        <w:r>
          <w:rPr>
            <w:rFonts w:ascii="Arial" w:eastAsia="Comic Sans MS" w:hAnsi="Arial" w:cs="Arial"/>
            <w:sz w:val="20"/>
          </w:rPr>
          <w:t xml:space="preserve">With the ubiquitous rise of Web </w:t>
        </w:r>
      </w:ins>
      <w:ins w:id="112" w:author="Gary Nicolson" w:date="2018-10-22T14:27:00Z">
        <w:r>
          <w:rPr>
            <w:rFonts w:ascii="Arial" w:eastAsia="Comic Sans MS" w:hAnsi="Arial" w:cs="Arial"/>
            <w:sz w:val="20"/>
          </w:rPr>
          <w:t>technologies</w:t>
        </w:r>
      </w:ins>
      <w:ins w:id="113" w:author="Gary Nicolson" w:date="2018-10-22T14:26:00Z">
        <w:r>
          <w:rPr>
            <w:rFonts w:ascii="Arial" w:eastAsia="Comic Sans MS" w:hAnsi="Arial" w:cs="Arial"/>
            <w:sz w:val="20"/>
          </w:rPr>
          <w:t xml:space="preserve"> new ways have been found to build native like apps that c</w:t>
        </w:r>
      </w:ins>
      <w:ins w:id="114" w:author="Gary Nicolson" w:date="2018-10-22T14:28:00Z">
        <w:r>
          <w:rPr>
            <w:rFonts w:ascii="Arial" w:eastAsia="Comic Sans MS" w:hAnsi="Arial" w:cs="Arial"/>
            <w:sz w:val="20"/>
          </w:rPr>
          <w:t>a</w:t>
        </w:r>
      </w:ins>
      <w:ins w:id="115" w:author="Gary Nicolson" w:date="2018-10-22T14:26:00Z">
        <w:r>
          <w:rPr>
            <w:rFonts w:ascii="Arial" w:eastAsia="Comic Sans MS" w:hAnsi="Arial" w:cs="Arial"/>
            <w:sz w:val="20"/>
          </w:rPr>
          <w:t xml:space="preserve">n be built with Web technologies such as NodeJS, MongoDB and Electron all using the </w:t>
        </w:r>
      </w:ins>
      <w:ins w:id="116" w:author="Gary Nicolson" w:date="2018-10-22T14:28:00Z">
        <w:r>
          <w:rPr>
            <w:rFonts w:ascii="Arial" w:eastAsia="Comic Sans MS" w:hAnsi="Arial" w:cs="Arial"/>
            <w:sz w:val="20"/>
          </w:rPr>
          <w:t>JavaScript</w:t>
        </w:r>
      </w:ins>
      <w:ins w:id="117" w:author="Gary Nicolson" w:date="2018-10-22T14:26:00Z">
        <w:r>
          <w:rPr>
            <w:rFonts w:ascii="Arial" w:eastAsia="Comic Sans MS" w:hAnsi="Arial" w:cs="Arial"/>
            <w:sz w:val="20"/>
          </w:rPr>
          <w:t xml:space="preserve"> language</w:t>
        </w:r>
      </w:ins>
      <w:ins w:id="118" w:author="Gary Nicolson" w:date="2018-10-22T14:28:00Z">
        <w:r>
          <w:rPr>
            <w:rFonts w:ascii="Arial" w:eastAsia="Comic Sans MS" w:hAnsi="Arial" w:cs="Arial"/>
            <w:sz w:val="20"/>
          </w:rPr>
          <w:t>.</w:t>
        </w:r>
      </w:ins>
    </w:p>
    <w:p w14:paraId="0282EDF3" w14:textId="3A91C97E" w:rsidR="00091F02" w:rsidRDefault="00091F02" w:rsidP="0060595F">
      <w:pPr>
        <w:spacing w:after="0" w:line="240" w:lineRule="auto"/>
        <w:ind w:left="720"/>
        <w:rPr>
          <w:ins w:id="119" w:author="Gary Nicolson" w:date="2018-10-22T14:28:00Z"/>
          <w:rFonts w:ascii="Arial" w:eastAsia="Comic Sans MS" w:hAnsi="Arial" w:cs="Arial"/>
          <w:sz w:val="20"/>
        </w:rPr>
      </w:pPr>
    </w:p>
    <w:p w14:paraId="05EBABF0" w14:textId="76973CA7" w:rsidR="00091F02" w:rsidRDefault="00091F02" w:rsidP="0060595F">
      <w:pPr>
        <w:spacing w:after="0" w:line="240" w:lineRule="auto"/>
        <w:ind w:left="720"/>
        <w:rPr>
          <w:ins w:id="120" w:author="Gary Nicolson" w:date="2018-10-22T14:30:00Z"/>
          <w:rFonts w:ascii="Arial" w:eastAsia="Comic Sans MS" w:hAnsi="Arial" w:cs="Arial"/>
          <w:sz w:val="20"/>
        </w:rPr>
      </w:pPr>
      <w:ins w:id="121" w:author="Gary Nicolson" w:date="2018-10-22T14:28:00Z">
        <w:r>
          <w:rPr>
            <w:rFonts w:ascii="Arial" w:eastAsia="Comic Sans MS" w:hAnsi="Arial" w:cs="Arial"/>
            <w:sz w:val="20"/>
          </w:rPr>
          <w:t>Current E-POS systems require installation into a specific machine and are generally licenced and non-</w:t>
        </w:r>
      </w:ins>
      <w:ins w:id="122" w:author="Gary Nicolson" w:date="2018-10-22T14:30:00Z">
        <w:r>
          <w:rPr>
            <w:rFonts w:ascii="Arial" w:eastAsia="Comic Sans MS" w:hAnsi="Arial" w:cs="Arial"/>
            <w:sz w:val="20"/>
          </w:rPr>
          <w:t>transferable</w:t>
        </w:r>
      </w:ins>
      <w:ins w:id="123" w:author="Gary Nicolson" w:date="2018-10-22T14:33:00Z">
        <w:r w:rsidR="00A63BFD">
          <w:rPr>
            <w:rFonts w:ascii="Arial" w:eastAsia="Comic Sans MS" w:hAnsi="Arial" w:cs="Arial"/>
            <w:sz w:val="20"/>
          </w:rPr>
          <w:t xml:space="preserve"> and costing around £3000</w:t>
        </w:r>
      </w:ins>
      <w:ins w:id="124" w:author="Gary Nicolson" w:date="2018-10-22T14:28:00Z">
        <w:r>
          <w:rPr>
            <w:rFonts w:ascii="Arial" w:eastAsia="Comic Sans MS" w:hAnsi="Arial" w:cs="Arial"/>
            <w:sz w:val="20"/>
          </w:rPr>
          <w:t>. I aim to create a Web based system that is easier to setup and cheaper than existing systems.</w:t>
        </w:r>
      </w:ins>
    </w:p>
    <w:p w14:paraId="1E342A8D" w14:textId="665CC40C" w:rsidR="00091F02" w:rsidRDefault="00091F02" w:rsidP="0060595F">
      <w:pPr>
        <w:spacing w:after="0" w:line="240" w:lineRule="auto"/>
        <w:ind w:left="720"/>
        <w:rPr>
          <w:ins w:id="125" w:author="Gary Nicolson" w:date="2018-10-22T14:30:00Z"/>
          <w:rFonts w:ascii="Arial" w:eastAsia="Comic Sans MS" w:hAnsi="Arial" w:cs="Arial"/>
          <w:sz w:val="20"/>
        </w:rPr>
      </w:pPr>
    </w:p>
    <w:p w14:paraId="798902EA" w14:textId="4F308F67" w:rsidR="00A63BFD" w:rsidRDefault="00091F02" w:rsidP="0060595F">
      <w:pPr>
        <w:spacing w:after="0" w:line="240" w:lineRule="auto"/>
        <w:ind w:left="720"/>
        <w:rPr>
          <w:ins w:id="126" w:author="Gary Nicolson" w:date="2018-10-22T14:37:00Z"/>
          <w:rFonts w:ascii="Arial" w:eastAsia="Comic Sans MS" w:hAnsi="Arial" w:cs="Arial"/>
          <w:sz w:val="20"/>
        </w:rPr>
      </w:pPr>
      <w:ins w:id="127" w:author="Gary Nicolson" w:date="2018-10-22T14:30:00Z">
        <w:r>
          <w:rPr>
            <w:rFonts w:ascii="Arial" w:eastAsia="Comic Sans MS" w:hAnsi="Arial" w:cs="Arial"/>
            <w:sz w:val="20"/>
          </w:rPr>
          <w:t xml:space="preserve">The target </w:t>
        </w:r>
      </w:ins>
      <w:ins w:id="128" w:author="Gary Nicolson" w:date="2018-10-22T14:31:00Z">
        <w:r w:rsidR="00A63BFD">
          <w:rPr>
            <w:rFonts w:ascii="Arial" w:eastAsia="Comic Sans MS" w:hAnsi="Arial" w:cs="Arial"/>
            <w:sz w:val="20"/>
          </w:rPr>
          <w:t xml:space="preserve">buyer would be a typical corner shop at its most simplest but easily </w:t>
        </w:r>
      </w:ins>
      <w:ins w:id="129" w:author="Gary Nicolson" w:date="2018-10-22T14:53:00Z">
        <w:r w:rsidR="00A10601">
          <w:rPr>
            <w:rFonts w:ascii="Arial" w:eastAsia="Comic Sans MS" w:hAnsi="Arial" w:cs="Arial"/>
            <w:sz w:val="20"/>
          </w:rPr>
          <w:t>scale able</w:t>
        </w:r>
      </w:ins>
      <w:ins w:id="130" w:author="Gary Nicolson" w:date="2018-10-22T14:31:00Z">
        <w:r w:rsidR="00A63BFD">
          <w:rPr>
            <w:rFonts w:ascii="Arial" w:eastAsia="Comic Sans MS" w:hAnsi="Arial" w:cs="Arial"/>
            <w:sz w:val="20"/>
          </w:rPr>
          <w:t xml:space="preserve"> to any shop that uses a barcode in-out system. It would be able to f</w:t>
        </w:r>
        <w:r w:rsidR="00A10601">
          <w:rPr>
            <w:rFonts w:ascii="Arial" w:eastAsia="Comic Sans MS" w:hAnsi="Arial" w:cs="Arial"/>
            <w:sz w:val="20"/>
          </w:rPr>
          <w:t xml:space="preserve">unction offline and work as if it were </w:t>
        </w:r>
      </w:ins>
      <w:ins w:id="131" w:author="Gary Nicolson" w:date="2018-10-22T14:53:00Z">
        <w:r w:rsidR="00A10601">
          <w:rPr>
            <w:rFonts w:ascii="Arial" w:eastAsia="Comic Sans MS" w:hAnsi="Arial" w:cs="Arial"/>
            <w:sz w:val="20"/>
          </w:rPr>
          <w:t>a native</w:t>
        </w:r>
      </w:ins>
      <w:ins w:id="132" w:author="Gary Nicolson" w:date="2018-10-22T14:31:00Z">
        <w:r w:rsidR="00A63BFD">
          <w:rPr>
            <w:rFonts w:ascii="Arial" w:eastAsia="Comic Sans MS" w:hAnsi="Arial" w:cs="Arial"/>
            <w:sz w:val="20"/>
          </w:rPr>
          <w:t xml:space="preserve"> application but with the </w:t>
        </w:r>
      </w:ins>
      <w:ins w:id="133" w:author="Gary Nicolson" w:date="2018-10-22T14:32:00Z">
        <w:r w:rsidR="00A63BFD">
          <w:rPr>
            <w:rFonts w:ascii="Arial" w:eastAsia="Comic Sans MS" w:hAnsi="Arial" w:cs="Arial"/>
            <w:sz w:val="20"/>
          </w:rPr>
          <w:t>benefits</w:t>
        </w:r>
      </w:ins>
      <w:ins w:id="134" w:author="Gary Nicolson" w:date="2018-10-22T14:31:00Z">
        <w:r w:rsidR="00A63BFD">
          <w:rPr>
            <w:rFonts w:ascii="Arial" w:eastAsia="Comic Sans MS" w:hAnsi="Arial" w:cs="Arial"/>
            <w:sz w:val="20"/>
          </w:rPr>
          <w:t xml:space="preserve"> </w:t>
        </w:r>
      </w:ins>
      <w:ins w:id="135" w:author="Gary Nicolson" w:date="2018-10-22T14:33:00Z">
        <w:r w:rsidR="00A63BFD">
          <w:rPr>
            <w:rFonts w:ascii="Arial" w:eastAsia="Comic Sans MS" w:hAnsi="Arial" w:cs="Arial"/>
            <w:sz w:val="20"/>
          </w:rPr>
          <w:t>of being accessible anywhere</w:t>
        </w:r>
      </w:ins>
      <w:ins w:id="136" w:author="Gary Nicolson" w:date="2018-10-22T14:35:00Z">
        <w:r w:rsidR="00A63BFD">
          <w:rPr>
            <w:rFonts w:ascii="Arial" w:eastAsia="Comic Sans MS" w:hAnsi="Arial" w:cs="Arial"/>
            <w:sz w:val="20"/>
          </w:rPr>
          <w:t xml:space="preserve">. </w:t>
        </w:r>
      </w:ins>
    </w:p>
    <w:p w14:paraId="7C5B1A5D" w14:textId="77777777" w:rsidR="00A63BFD" w:rsidRDefault="00A63BFD" w:rsidP="0060595F">
      <w:pPr>
        <w:spacing w:after="0" w:line="240" w:lineRule="auto"/>
        <w:ind w:left="720"/>
        <w:rPr>
          <w:ins w:id="137" w:author="Gary Nicolson" w:date="2018-10-22T14:37:00Z"/>
          <w:rFonts w:ascii="Arial" w:eastAsia="Comic Sans MS" w:hAnsi="Arial" w:cs="Arial"/>
          <w:sz w:val="20"/>
        </w:rPr>
      </w:pPr>
    </w:p>
    <w:p w14:paraId="0FD9E9DD" w14:textId="3FF25BCF" w:rsidR="00091F02" w:rsidRDefault="00A63BFD" w:rsidP="0060595F">
      <w:pPr>
        <w:spacing w:after="0" w:line="240" w:lineRule="auto"/>
        <w:ind w:left="720"/>
        <w:rPr>
          <w:ins w:id="138" w:author="Gary Nicolson" w:date="2018-10-22T14:37:00Z"/>
          <w:rFonts w:ascii="Arial" w:eastAsia="Comic Sans MS" w:hAnsi="Arial" w:cs="Arial"/>
          <w:sz w:val="20"/>
        </w:rPr>
      </w:pPr>
      <w:ins w:id="139" w:author="Gary Nicolson" w:date="2018-10-22T14:35:00Z">
        <w:r>
          <w:rPr>
            <w:rFonts w:ascii="Arial" w:eastAsia="Comic Sans MS" w:hAnsi="Arial" w:cs="Arial"/>
            <w:sz w:val="20"/>
          </w:rPr>
          <w:t>There are over 16000 su</w:t>
        </w:r>
      </w:ins>
      <w:ins w:id="140" w:author="Gary Nicolson" w:date="2018-10-22T14:36:00Z">
        <w:r>
          <w:rPr>
            <w:rFonts w:ascii="Arial" w:eastAsia="Comic Sans MS" w:hAnsi="Arial" w:cs="Arial"/>
            <w:sz w:val="20"/>
          </w:rPr>
          <w:t>c</w:t>
        </w:r>
      </w:ins>
      <w:ins w:id="141" w:author="Gary Nicolson" w:date="2018-10-22T14:35:00Z">
        <w:r>
          <w:rPr>
            <w:rFonts w:ascii="Arial" w:eastAsia="Comic Sans MS" w:hAnsi="Arial" w:cs="Arial"/>
            <w:sz w:val="20"/>
          </w:rPr>
          <w:t xml:space="preserve">h business in the UK with sales over 38billion, many of these are in the form of mini supermarket shops such as </w:t>
        </w:r>
      </w:ins>
      <w:ins w:id="142" w:author="Gary Nicolson" w:date="2018-10-22T14:36:00Z">
        <w:r>
          <w:rPr>
            <w:rFonts w:ascii="Arial" w:eastAsia="Comic Sans MS" w:hAnsi="Arial" w:cs="Arial"/>
            <w:sz w:val="20"/>
          </w:rPr>
          <w:t>Tesco</w:t>
        </w:r>
      </w:ins>
      <w:ins w:id="143" w:author="Gary Nicolson" w:date="2018-10-22T14:35:00Z">
        <w:r>
          <w:rPr>
            <w:rFonts w:ascii="Arial" w:eastAsia="Comic Sans MS" w:hAnsi="Arial" w:cs="Arial"/>
            <w:sz w:val="20"/>
          </w:rPr>
          <w:t xml:space="preserve"> </w:t>
        </w:r>
      </w:ins>
      <w:ins w:id="144" w:author="Gary Nicolson" w:date="2018-10-22T14:36:00Z">
        <w:r>
          <w:rPr>
            <w:rFonts w:ascii="Arial" w:eastAsia="Comic Sans MS" w:hAnsi="Arial" w:cs="Arial"/>
            <w:sz w:val="20"/>
          </w:rPr>
          <w:t>etc., my aim is to target the more familiar corner shop/ 1 man business</w:t>
        </w:r>
      </w:ins>
      <w:ins w:id="145" w:author="Gary Nicolson" w:date="2018-10-22T14:37:00Z">
        <w:r>
          <w:rPr>
            <w:rFonts w:ascii="Arial" w:eastAsia="Comic Sans MS" w:hAnsi="Arial" w:cs="Arial"/>
            <w:sz w:val="20"/>
          </w:rPr>
          <w:t xml:space="preserve"> though the system could theoretically replace a major chains current E-POS systems.</w:t>
        </w:r>
      </w:ins>
    </w:p>
    <w:p w14:paraId="4FB8F9F4" w14:textId="6A527DDF" w:rsidR="00A63BFD" w:rsidRDefault="00A63BFD" w:rsidP="0060595F">
      <w:pPr>
        <w:spacing w:after="0" w:line="240" w:lineRule="auto"/>
        <w:ind w:left="720"/>
        <w:rPr>
          <w:ins w:id="146" w:author="Gary Nicolson" w:date="2018-10-22T14:38:00Z"/>
          <w:rFonts w:ascii="Arial" w:eastAsia="Comic Sans MS" w:hAnsi="Arial" w:cs="Arial"/>
          <w:sz w:val="20"/>
        </w:rPr>
      </w:pPr>
    </w:p>
    <w:p w14:paraId="79B3D58F" w14:textId="17D40E81" w:rsidR="00A63BFD" w:rsidRPr="00432D4C" w:rsidRDefault="00A63BFD" w:rsidP="0060595F">
      <w:pPr>
        <w:spacing w:after="0" w:line="240" w:lineRule="auto"/>
        <w:ind w:left="720"/>
        <w:rPr>
          <w:rFonts w:ascii="Arial" w:eastAsia="Comic Sans MS" w:hAnsi="Arial" w:cs="Arial"/>
          <w:sz w:val="20"/>
        </w:rPr>
      </w:pPr>
      <w:ins w:id="147" w:author="Gary Nicolson" w:date="2018-10-22T14:38:00Z">
        <w:r>
          <w:rPr>
            <w:rFonts w:ascii="Arial" w:eastAsia="Comic Sans MS" w:hAnsi="Arial" w:cs="Arial"/>
            <w:sz w:val="20"/>
          </w:rPr>
          <w:t xml:space="preserve">Expansion into </w:t>
        </w:r>
      </w:ins>
      <w:ins w:id="148" w:author="Gary Nicolson" w:date="2018-10-22T14:52:00Z">
        <w:r w:rsidR="00A10601">
          <w:rPr>
            <w:rFonts w:ascii="Arial" w:eastAsia="Comic Sans MS" w:hAnsi="Arial" w:cs="Arial"/>
            <w:sz w:val="20"/>
          </w:rPr>
          <w:t>an</w:t>
        </w:r>
      </w:ins>
      <w:ins w:id="149" w:author="Gary Nicolson" w:date="2018-10-22T14:38:00Z">
        <w:r>
          <w:rPr>
            <w:rFonts w:ascii="Arial" w:eastAsia="Comic Sans MS" w:hAnsi="Arial" w:cs="Arial"/>
            <w:sz w:val="20"/>
          </w:rPr>
          <w:t xml:space="preserve"> E-BUS suite would be the final </w:t>
        </w:r>
      </w:ins>
      <w:ins w:id="150" w:author="Gary Nicolson" w:date="2018-10-22T14:39:00Z">
        <w:r>
          <w:rPr>
            <w:rFonts w:ascii="Arial" w:eastAsia="Comic Sans MS" w:hAnsi="Arial" w:cs="Arial"/>
            <w:sz w:val="20"/>
          </w:rPr>
          <w:t>evolution</w:t>
        </w:r>
      </w:ins>
      <w:ins w:id="151" w:author="Gary Nicolson" w:date="2018-10-22T14:38:00Z">
        <w:r>
          <w:rPr>
            <w:rFonts w:ascii="Arial" w:eastAsia="Comic Sans MS" w:hAnsi="Arial" w:cs="Arial"/>
            <w:sz w:val="20"/>
          </w:rPr>
          <w:t xml:space="preserve"> but that is beyond the scope of this project</w:t>
        </w:r>
      </w:ins>
      <w:ins w:id="152" w:author="Gary Nicolson" w:date="2018-10-22T14:52:00Z">
        <w:r w:rsidR="00A10601">
          <w:rPr>
            <w:rFonts w:ascii="Arial" w:eastAsia="Comic Sans MS" w:hAnsi="Arial" w:cs="Arial"/>
            <w:sz w:val="20"/>
          </w:rPr>
          <w:t>.</w:t>
        </w:r>
      </w:ins>
    </w:p>
    <w:p w14:paraId="2EED4A41" w14:textId="77777777" w:rsidR="00432D4C" w:rsidRPr="00432D4C" w:rsidRDefault="00432D4C" w:rsidP="0060595F">
      <w:pPr>
        <w:spacing w:after="0" w:line="240" w:lineRule="auto"/>
        <w:rPr>
          <w:rFonts w:ascii="Arial" w:eastAsia="Comic Sans MS" w:hAnsi="Arial" w:cs="Arial"/>
          <w:sz w:val="24"/>
        </w:rPr>
      </w:pPr>
    </w:p>
    <w:p w14:paraId="67077AE7" w14:textId="77777777" w:rsidR="00A10601" w:rsidRDefault="00A10601">
      <w:pPr>
        <w:rPr>
          <w:ins w:id="153" w:author="Gary Nicolson" w:date="2018-10-22T14:54:00Z"/>
          <w:rFonts w:ascii="Arial" w:eastAsia="Times New Roman" w:hAnsi="Arial" w:cs="Arial"/>
          <w:b/>
        </w:rPr>
      </w:pPr>
      <w:ins w:id="154" w:author="Gary Nicolson" w:date="2018-10-22T14:54:00Z">
        <w:r>
          <w:rPr>
            <w:rFonts w:ascii="Arial" w:eastAsia="Times New Roman" w:hAnsi="Arial" w:cs="Arial"/>
            <w:b/>
          </w:rPr>
          <w:br w:type="page"/>
        </w:r>
      </w:ins>
    </w:p>
    <w:p w14:paraId="51432D84" w14:textId="0299F2E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lastRenderedPageBreak/>
        <w:t>Aim/Objectives/Deliverables</w:t>
      </w:r>
    </w:p>
    <w:p w14:paraId="51432D85" w14:textId="7001078E" w:rsidR="0060595F" w:rsidRPr="00432D4C" w:rsidDel="00AA60E8" w:rsidRDefault="0060595F" w:rsidP="0060595F">
      <w:pPr>
        <w:spacing w:after="0" w:line="240" w:lineRule="auto"/>
        <w:ind w:left="720"/>
        <w:rPr>
          <w:del w:id="155" w:author="Gary Nicolson" w:date="2018-10-22T14:16:00Z"/>
          <w:rFonts w:ascii="Arial" w:eastAsia="Comic Sans MS" w:hAnsi="Arial" w:cs="Arial"/>
          <w:sz w:val="20"/>
        </w:rPr>
      </w:pPr>
      <w:del w:id="156" w:author="Gary Nicolson" w:date="2018-10-22T14:16:00Z">
        <w:r w:rsidRPr="00432D4C" w:rsidDel="00AA60E8">
          <w:rPr>
            <w:rFonts w:ascii="Arial" w:eastAsia="Comic Sans MS" w:hAnsi="Arial" w:cs="Arial"/>
            <w:sz w:val="20"/>
          </w:rPr>
          <w:delText>This is the heart of the Contract, and will require discussion with your supervisor and possibly several iterations to get it right.  It is against the objectives and proposed deliverables that the f</w:delText>
        </w:r>
        <w:r w:rsidR="00432D4C" w:rsidDel="00AA60E8">
          <w:rPr>
            <w:rFonts w:ascii="Arial" w:eastAsia="Comic Sans MS" w:hAnsi="Arial" w:cs="Arial"/>
            <w:sz w:val="20"/>
          </w:rPr>
          <w:delText xml:space="preserve">inal product will be assessed. </w:delText>
        </w:r>
        <w:r w:rsidRPr="00432D4C" w:rsidDel="00AA60E8">
          <w:rPr>
            <w:rFonts w:ascii="Arial" w:eastAsia="Comic Sans MS" w:hAnsi="Arial" w:cs="Arial"/>
            <w:sz w:val="20"/>
          </w:rPr>
          <w:delText>So it is important to ensure that all aspects of the assessment criteria (</w:delText>
        </w:r>
        <w:r w:rsidR="00A15F2E" w:rsidRPr="00432D4C" w:rsidDel="00AA60E8">
          <w:rPr>
            <w:rFonts w:ascii="Arial" w:eastAsia="Comic Sans MS" w:hAnsi="Arial" w:cs="Arial"/>
            <w:sz w:val="20"/>
          </w:rPr>
          <w:delText>see Blackboard</w:delText>
        </w:r>
        <w:r w:rsidRPr="00432D4C" w:rsidDel="00AA60E8">
          <w:rPr>
            <w:rFonts w:ascii="Arial" w:eastAsia="Comic Sans MS" w:hAnsi="Arial" w:cs="Arial"/>
            <w:sz w:val="20"/>
          </w:rPr>
          <w:delText xml:space="preserve">) are included in the list of objectives/deliverables.   </w:delText>
        </w:r>
      </w:del>
    </w:p>
    <w:p w14:paraId="51432D86" w14:textId="77777777" w:rsidR="0060595F" w:rsidRPr="00432D4C" w:rsidRDefault="0060595F" w:rsidP="0060595F">
      <w:pPr>
        <w:spacing w:after="0" w:line="240" w:lineRule="auto"/>
        <w:ind w:left="720"/>
        <w:rPr>
          <w:rFonts w:ascii="Arial" w:eastAsia="Comic Sans MS" w:hAnsi="Arial" w:cs="Arial"/>
          <w:sz w:val="20"/>
        </w:rPr>
      </w:pPr>
    </w:p>
    <w:p w14:paraId="5198DAF8" w14:textId="77777777" w:rsidR="00A63BFD" w:rsidRDefault="0060595F" w:rsidP="0060595F">
      <w:pPr>
        <w:spacing w:after="0" w:line="240" w:lineRule="auto"/>
        <w:ind w:left="720"/>
        <w:rPr>
          <w:ins w:id="157" w:author="Gary Nicolson" w:date="2018-10-22T14:39:00Z"/>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xml:space="preserve">:  </w:t>
      </w:r>
      <w:ins w:id="158" w:author="Gary Nicolson" w:date="2018-10-22T14:17:00Z">
        <w:r w:rsidR="00AA60E8">
          <w:rPr>
            <w:rFonts w:ascii="Arial" w:eastAsia="Comic Sans MS" w:hAnsi="Arial" w:cs="Arial"/>
            <w:sz w:val="20"/>
          </w:rPr>
          <w:t xml:space="preserve">To produce </w:t>
        </w:r>
      </w:ins>
      <w:ins w:id="159" w:author="Gary Nicolson" w:date="2018-10-22T14:39:00Z">
        <w:r w:rsidR="00A63BFD">
          <w:rPr>
            <w:rFonts w:ascii="Arial" w:eastAsia="Comic Sans MS" w:hAnsi="Arial" w:cs="Arial"/>
            <w:sz w:val="20"/>
          </w:rPr>
          <w:t>a</w:t>
        </w:r>
      </w:ins>
      <w:ins w:id="160" w:author="Gary Nicolson" w:date="2018-10-22T14:21:00Z">
        <w:r w:rsidR="00091F02">
          <w:rPr>
            <w:rFonts w:ascii="Arial" w:eastAsia="Comic Sans MS" w:hAnsi="Arial" w:cs="Arial"/>
            <w:sz w:val="20"/>
          </w:rPr>
          <w:t xml:space="preserve"> Web technology based</w:t>
        </w:r>
      </w:ins>
      <w:ins w:id="161" w:author="Gary Nicolson" w:date="2018-10-22T14:17:00Z">
        <w:r w:rsidR="00AA60E8">
          <w:rPr>
            <w:rFonts w:ascii="Arial" w:eastAsia="Comic Sans MS" w:hAnsi="Arial" w:cs="Arial"/>
            <w:sz w:val="20"/>
          </w:rPr>
          <w:t xml:space="preserve"> E-POS system with inventory management and stock order facilities to be used buy a </w:t>
        </w:r>
      </w:ins>
      <w:ins w:id="162" w:author="Gary Nicolson" w:date="2018-10-22T14:19:00Z">
        <w:r w:rsidR="00AA60E8">
          <w:rPr>
            <w:rFonts w:ascii="Arial" w:eastAsia="Comic Sans MS" w:hAnsi="Arial" w:cs="Arial"/>
            <w:sz w:val="20"/>
          </w:rPr>
          <w:t>business</w:t>
        </w:r>
      </w:ins>
      <w:ins w:id="163" w:author="Gary Nicolson" w:date="2018-10-22T14:17:00Z">
        <w:r w:rsidR="00AA60E8">
          <w:rPr>
            <w:rFonts w:ascii="Arial" w:eastAsia="Comic Sans MS" w:hAnsi="Arial" w:cs="Arial"/>
            <w:sz w:val="20"/>
          </w:rPr>
          <w:t xml:space="preserve"> </w:t>
        </w:r>
      </w:ins>
      <w:ins w:id="164" w:author="Gary Nicolson" w:date="2018-10-22T14:19:00Z">
        <w:r w:rsidR="00AA60E8">
          <w:rPr>
            <w:rFonts w:ascii="Arial" w:eastAsia="Comic Sans MS" w:hAnsi="Arial" w:cs="Arial"/>
            <w:sz w:val="20"/>
          </w:rPr>
          <w:t>that uses a barcode system as its primary means of sales.</w:t>
        </w:r>
      </w:ins>
      <w:ins w:id="165" w:author="Gary Nicolson" w:date="2018-10-22T14:21:00Z">
        <w:r w:rsidR="00091F02">
          <w:rPr>
            <w:rFonts w:ascii="Arial" w:eastAsia="Comic Sans MS" w:hAnsi="Arial" w:cs="Arial"/>
            <w:sz w:val="20"/>
          </w:rPr>
          <w:t xml:space="preserve"> </w:t>
        </w:r>
      </w:ins>
    </w:p>
    <w:p w14:paraId="164B5E4C" w14:textId="77777777" w:rsidR="00A63BFD" w:rsidRDefault="00A63BFD" w:rsidP="0060595F">
      <w:pPr>
        <w:spacing w:after="0" w:line="240" w:lineRule="auto"/>
        <w:ind w:left="720"/>
        <w:rPr>
          <w:ins w:id="166" w:author="Gary Nicolson" w:date="2018-10-22T14:39:00Z"/>
          <w:rFonts w:ascii="Arial" w:eastAsia="Comic Sans MS" w:hAnsi="Arial" w:cs="Arial"/>
          <w:sz w:val="20"/>
        </w:rPr>
      </w:pPr>
    </w:p>
    <w:p w14:paraId="51432D87" w14:textId="7CB24BCF" w:rsidR="0060595F" w:rsidRPr="00432D4C" w:rsidRDefault="00A63BFD" w:rsidP="0060595F">
      <w:pPr>
        <w:spacing w:after="0" w:line="240" w:lineRule="auto"/>
        <w:ind w:left="720"/>
        <w:rPr>
          <w:rFonts w:ascii="Arial" w:eastAsia="Comic Sans MS" w:hAnsi="Arial" w:cs="Arial"/>
          <w:sz w:val="20"/>
        </w:rPr>
      </w:pPr>
      <w:ins w:id="167" w:author="Gary Nicolson" w:date="2018-10-22T14:39:00Z">
        <w:r>
          <w:rPr>
            <w:rFonts w:ascii="Arial" w:eastAsia="Comic Sans MS" w:hAnsi="Arial" w:cs="Arial"/>
            <w:sz w:val="20"/>
          </w:rPr>
          <w:t xml:space="preserve">Goal is to </w:t>
        </w:r>
      </w:ins>
      <w:ins w:id="168" w:author="Gary Nicolson" w:date="2018-10-22T14:41:00Z">
        <w:r w:rsidR="00F20841">
          <w:rPr>
            <w:rFonts w:ascii="Arial" w:eastAsia="Comic Sans MS" w:hAnsi="Arial" w:cs="Arial"/>
            <w:sz w:val="20"/>
          </w:rPr>
          <w:t>simplify</w:t>
        </w:r>
      </w:ins>
      <w:ins w:id="169" w:author="Gary Nicolson" w:date="2018-10-22T14:39:00Z">
        <w:r>
          <w:rPr>
            <w:rFonts w:ascii="Arial" w:eastAsia="Comic Sans MS" w:hAnsi="Arial" w:cs="Arial"/>
            <w:sz w:val="20"/>
          </w:rPr>
          <w:t xml:space="preserve"> and automate the process of tracking sale</w:t>
        </w:r>
        <w:r w:rsidR="00F20841">
          <w:rPr>
            <w:rFonts w:ascii="Arial" w:eastAsia="Comic Sans MS" w:hAnsi="Arial" w:cs="Arial"/>
            <w:sz w:val="20"/>
          </w:rPr>
          <w:t xml:space="preserve">s and </w:t>
        </w:r>
        <w:r>
          <w:rPr>
            <w:rFonts w:ascii="Arial" w:eastAsia="Comic Sans MS" w:hAnsi="Arial" w:cs="Arial"/>
            <w:sz w:val="20"/>
          </w:rPr>
          <w:t xml:space="preserve">eliminate the need for manual stocktaking for small business where this is a </w:t>
        </w:r>
      </w:ins>
      <w:ins w:id="170" w:author="Gary Nicolson" w:date="2018-10-22T14:40:00Z">
        <w:r>
          <w:rPr>
            <w:rFonts w:ascii="Arial" w:eastAsia="Comic Sans MS" w:hAnsi="Arial" w:cs="Arial"/>
            <w:sz w:val="20"/>
          </w:rPr>
          <w:t>repetitive</w:t>
        </w:r>
      </w:ins>
      <w:ins w:id="171" w:author="Gary Nicolson" w:date="2018-10-22T14:39:00Z">
        <w:r>
          <w:rPr>
            <w:rFonts w:ascii="Arial" w:eastAsia="Comic Sans MS" w:hAnsi="Arial" w:cs="Arial"/>
            <w:sz w:val="20"/>
          </w:rPr>
          <w:t>, time consuming, error prone</w:t>
        </w:r>
      </w:ins>
      <w:ins w:id="172" w:author="Gary Nicolson" w:date="2018-10-22T14:41:00Z">
        <w:r>
          <w:rPr>
            <w:rFonts w:ascii="Arial" w:eastAsia="Comic Sans MS" w:hAnsi="Arial" w:cs="Arial"/>
            <w:sz w:val="20"/>
          </w:rPr>
          <w:t xml:space="preserve"> and </w:t>
        </w:r>
        <w:r w:rsidR="00F20841">
          <w:rPr>
            <w:rFonts w:ascii="Arial" w:eastAsia="Comic Sans MS" w:hAnsi="Arial" w:cs="Arial"/>
            <w:sz w:val="20"/>
          </w:rPr>
          <w:t>manual endeavour.</w:t>
        </w:r>
      </w:ins>
      <w:del w:id="173" w:author="Gary Nicolson" w:date="2018-10-22T14:17:00Z">
        <w:r w:rsidR="0060595F" w:rsidRPr="00432D4C" w:rsidDel="00AA60E8">
          <w:rPr>
            <w:rFonts w:ascii="Arial" w:eastAsia="Comic Sans MS" w:hAnsi="Arial" w:cs="Arial"/>
            <w:sz w:val="20"/>
          </w:rPr>
          <w:delText>a statement of the overall aim</w:delText>
        </w:r>
        <w:r w:rsidR="00A15F2E" w:rsidRPr="00432D4C" w:rsidDel="00AA60E8">
          <w:rPr>
            <w:rFonts w:ascii="Arial" w:eastAsia="Comic Sans MS" w:hAnsi="Arial" w:cs="Arial"/>
            <w:sz w:val="20"/>
          </w:rPr>
          <w:delText>s</w:delText>
        </w:r>
        <w:r w:rsidR="0060595F" w:rsidRPr="00432D4C" w:rsidDel="00AA60E8">
          <w:rPr>
            <w:rFonts w:ascii="Arial" w:eastAsia="Comic Sans MS" w:hAnsi="Arial" w:cs="Arial"/>
            <w:sz w:val="20"/>
          </w:rPr>
          <w:delText xml:space="preserve"> of the project (in one or two sentences).</w:delText>
        </w:r>
      </w:del>
    </w:p>
    <w:p w14:paraId="51432D88" w14:textId="77777777" w:rsidR="0060595F" w:rsidRPr="00432D4C" w:rsidRDefault="0060595F" w:rsidP="0060595F">
      <w:pPr>
        <w:spacing w:after="0" w:line="240" w:lineRule="auto"/>
        <w:ind w:left="720"/>
        <w:rPr>
          <w:rFonts w:ascii="Arial" w:eastAsia="Comic Sans MS" w:hAnsi="Arial" w:cs="Arial"/>
          <w:sz w:val="20"/>
        </w:rPr>
      </w:pPr>
    </w:p>
    <w:p w14:paraId="00BB7C59" w14:textId="77777777" w:rsidR="00A10601" w:rsidRDefault="0060595F" w:rsidP="00F20841">
      <w:pPr>
        <w:spacing w:after="0" w:line="240" w:lineRule="auto"/>
        <w:ind w:left="720"/>
        <w:rPr>
          <w:ins w:id="174" w:author="Gary Nicolson" w:date="2018-10-22T14:56:00Z"/>
          <w:rFonts w:ascii="Arial" w:eastAsia="Comic Sans MS" w:hAnsi="Arial" w:cs="Arial"/>
          <w:sz w:val="20"/>
        </w:rPr>
        <w:pPrChange w:id="175" w:author="Gary Nicolson" w:date="2018-10-22T14:49:00Z">
          <w:pPr>
            <w:spacing w:after="0" w:line="240" w:lineRule="auto"/>
            <w:ind w:left="1080"/>
          </w:pPr>
        </w:pPrChange>
      </w:pPr>
      <w:r w:rsidRPr="00432D4C">
        <w:rPr>
          <w:rFonts w:ascii="Arial" w:eastAsia="Comic Sans MS" w:hAnsi="Arial" w:cs="Arial"/>
          <w:b/>
          <w:sz w:val="20"/>
        </w:rPr>
        <w:t>Objectives</w:t>
      </w:r>
      <w:r w:rsidRPr="00432D4C">
        <w:rPr>
          <w:rFonts w:ascii="Arial" w:eastAsia="Comic Sans MS" w:hAnsi="Arial" w:cs="Arial"/>
          <w:sz w:val="20"/>
        </w:rPr>
        <w:t xml:space="preserve">:  </w:t>
      </w:r>
    </w:p>
    <w:p w14:paraId="41A80CAD" w14:textId="77A90F31" w:rsidR="00A10601" w:rsidRDefault="00A10601" w:rsidP="00F20841">
      <w:pPr>
        <w:spacing w:after="0" w:line="240" w:lineRule="auto"/>
        <w:ind w:left="720"/>
        <w:rPr>
          <w:ins w:id="176" w:author="Gary Nicolson" w:date="2018-10-22T14:56:00Z"/>
          <w:rFonts w:ascii="Arial" w:eastAsia="Comic Sans MS" w:hAnsi="Arial" w:cs="Arial"/>
          <w:sz w:val="20"/>
        </w:rPr>
        <w:pPrChange w:id="177" w:author="Gary Nicolson" w:date="2018-10-22T14:49:00Z">
          <w:pPr>
            <w:spacing w:after="0" w:line="240" w:lineRule="auto"/>
            <w:ind w:left="1080"/>
          </w:pPr>
        </w:pPrChange>
      </w:pPr>
      <w:ins w:id="178" w:author="Gary Nicolson" w:date="2018-10-22T14:56:00Z">
        <w:r>
          <w:rPr>
            <w:rFonts w:ascii="Arial" w:eastAsia="Comic Sans MS" w:hAnsi="Arial" w:cs="Arial"/>
            <w:sz w:val="20"/>
          </w:rPr>
          <w:t>A sales interface</w:t>
        </w:r>
      </w:ins>
      <w:ins w:id="179" w:author="Gary Nicolson" w:date="2018-10-22T14:58:00Z">
        <w:r>
          <w:rPr>
            <w:rFonts w:ascii="Arial" w:eastAsia="Comic Sans MS" w:hAnsi="Arial" w:cs="Arial"/>
            <w:sz w:val="20"/>
          </w:rPr>
          <w:t xml:space="preserve"> – Frontend till system – search facilities – manual </w:t>
        </w:r>
      </w:ins>
      <w:ins w:id="180" w:author="Gary Nicolson" w:date="2018-10-22T14:59:00Z">
        <w:r>
          <w:rPr>
            <w:rFonts w:ascii="Arial" w:eastAsia="Comic Sans MS" w:hAnsi="Arial" w:cs="Arial"/>
            <w:sz w:val="20"/>
          </w:rPr>
          <w:t>entry</w:t>
        </w:r>
      </w:ins>
    </w:p>
    <w:p w14:paraId="1508042F" w14:textId="0C4E8EF4" w:rsidR="00A10601" w:rsidRDefault="00A10601" w:rsidP="00F20841">
      <w:pPr>
        <w:spacing w:after="0" w:line="240" w:lineRule="auto"/>
        <w:ind w:left="720"/>
        <w:rPr>
          <w:ins w:id="181" w:author="Gary Nicolson" w:date="2018-10-22T14:56:00Z"/>
          <w:rFonts w:ascii="Arial" w:eastAsia="Comic Sans MS" w:hAnsi="Arial" w:cs="Arial"/>
          <w:sz w:val="20"/>
        </w:rPr>
        <w:pPrChange w:id="182" w:author="Gary Nicolson" w:date="2018-10-22T14:49:00Z">
          <w:pPr>
            <w:spacing w:after="0" w:line="240" w:lineRule="auto"/>
            <w:ind w:left="1080"/>
          </w:pPr>
        </w:pPrChange>
      </w:pPr>
      <w:ins w:id="183" w:author="Gary Nicolson" w:date="2018-10-22T14:56:00Z">
        <w:r>
          <w:rPr>
            <w:rFonts w:ascii="Arial" w:eastAsia="Comic Sans MS" w:hAnsi="Arial" w:cs="Arial"/>
            <w:sz w:val="20"/>
          </w:rPr>
          <w:t>Inventory Interface</w:t>
        </w:r>
      </w:ins>
      <w:ins w:id="184" w:author="Gary Nicolson" w:date="2018-10-22T14:58:00Z">
        <w:r>
          <w:rPr>
            <w:rFonts w:ascii="Arial" w:eastAsia="Comic Sans MS" w:hAnsi="Arial" w:cs="Arial"/>
            <w:sz w:val="20"/>
          </w:rPr>
          <w:t xml:space="preserve"> – Add remove change stock info</w:t>
        </w:r>
      </w:ins>
      <w:ins w:id="185" w:author="Gary Nicolson" w:date="2018-10-22T14:59:00Z">
        <w:r>
          <w:rPr>
            <w:rFonts w:ascii="Arial" w:eastAsia="Comic Sans MS" w:hAnsi="Arial" w:cs="Arial"/>
            <w:sz w:val="20"/>
          </w:rPr>
          <w:t xml:space="preserve"> – Auto stock order report</w:t>
        </w:r>
      </w:ins>
    </w:p>
    <w:p w14:paraId="51432D89" w14:textId="1A561032" w:rsidR="0060595F" w:rsidRPr="00432D4C" w:rsidDel="00F20841" w:rsidRDefault="00A10601" w:rsidP="00A10601">
      <w:pPr>
        <w:spacing w:after="0" w:line="240" w:lineRule="auto"/>
        <w:ind w:firstLine="720"/>
        <w:rPr>
          <w:del w:id="186" w:author="Gary Nicolson" w:date="2018-10-22T14:49:00Z"/>
          <w:rFonts w:ascii="Arial" w:eastAsia="Comic Sans MS" w:hAnsi="Arial" w:cs="Arial"/>
          <w:sz w:val="20"/>
        </w:rPr>
        <w:pPrChange w:id="187" w:author="Gary Nicolson" w:date="2018-10-22T15:00:00Z">
          <w:pPr>
            <w:spacing w:after="0" w:line="240" w:lineRule="auto"/>
            <w:ind w:left="720"/>
          </w:pPr>
        </w:pPrChange>
      </w:pPr>
      <w:ins w:id="188" w:author="Gary Nicolson" w:date="2018-10-22T14:56:00Z">
        <w:r>
          <w:rPr>
            <w:rFonts w:ascii="Arial" w:eastAsia="Comic Sans MS" w:hAnsi="Arial" w:cs="Arial"/>
            <w:sz w:val="20"/>
          </w:rPr>
          <w:t>Management interface</w:t>
        </w:r>
      </w:ins>
      <w:ins w:id="189" w:author="Gary Nicolson" w:date="2018-10-22T14:57:00Z">
        <w:r>
          <w:rPr>
            <w:rFonts w:ascii="Arial" w:eastAsia="Comic Sans MS" w:hAnsi="Arial" w:cs="Arial"/>
            <w:sz w:val="20"/>
          </w:rPr>
          <w:t xml:space="preserve"> – reports - basic </w:t>
        </w:r>
      </w:ins>
      <w:ins w:id="190" w:author="Gary Nicolson" w:date="2018-10-22T14:59:00Z">
        <w:r>
          <w:rPr>
            <w:rFonts w:ascii="Arial" w:eastAsia="Comic Sans MS" w:hAnsi="Arial" w:cs="Arial"/>
            <w:sz w:val="20"/>
          </w:rPr>
          <w:t>expenses</w:t>
        </w:r>
      </w:ins>
      <w:ins w:id="191" w:author="Gary Nicolson" w:date="2018-10-22T14:57:00Z">
        <w:r>
          <w:rPr>
            <w:rFonts w:ascii="Arial" w:eastAsia="Comic Sans MS" w:hAnsi="Arial" w:cs="Arial"/>
            <w:sz w:val="20"/>
          </w:rPr>
          <w:t xml:space="preserve"> - </w:t>
        </w:r>
      </w:ins>
      <w:del w:id="192" w:author="Gary Nicolson" w:date="2018-10-22T14:55:00Z">
        <w:r w:rsidR="0060595F" w:rsidRPr="00432D4C" w:rsidDel="00A10601">
          <w:rPr>
            <w:rFonts w:ascii="Arial" w:eastAsia="Comic Sans MS" w:hAnsi="Arial" w:cs="Arial"/>
            <w:sz w:val="20"/>
          </w:rPr>
          <w:delText xml:space="preserve">a list of specific, </w:delText>
        </w:r>
        <w:r w:rsidR="00CB0571" w:rsidRPr="00432D4C" w:rsidDel="00A10601">
          <w:rPr>
            <w:rFonts w:ascii="Arial" w:eastAsia="Comic Sans MS" w:hAnsi="Arial" w:cs="Arial"/>
            <w:sz w:val="20"/>
          </w:rPr>
          <w:delText>measurable</w:delText>
        </w:r>
        <w:r w:rsidR="0060595F" w:rsidRPr="00432D4C" w:rsidDel="00A10601">
          <w:rPr>
            <w:rFonts w:ascii="Arial" w:eastAsia="Comic Sans MS" w:hAnsi="Arial" w:cs="Arial"/>
            <w:sz w:val="20"/>
          </w:rPr>
          <w:delText xml:space="preserve"> objectives, each of which is likely to result in a deliverable.  They specify all the work tasks to be undertaken to meet the stated aim.  They will vary from project to project, as every project is different, but some examples are provided </w:delText>
        </w:r>
      </w:del>
      <w:del w:id="193" w:author="Gary Nicolson" w:date="2018-10-22T14:49:00Z">
        <w:r w:rsidR="0060595F" w:rsidRPr="00432D4C" w:rsidDel="00F20841">
          <w:rPr>
            <w:rFonts w:ascii="Arial" w:eastAsia="Comic Sans MS" w:hAnsi="Arial" w:cs="Arial"/>
            <w:sz w:val="20"/>
          </w:rPr>
          <w:delText>below.</w:delText>
        </w:r>
      </w:del>
    </w:p>
    <w:p w14:paraId="51432D8A" w14:textId="77777777" w:rsidR="003F46E3" w:rsidRPr="00432D4C" w:rsidDel="00F20841" w:rsidRDefault="003F46E3" w:rsidP="00A10601">
      <w:pPr>
        <w:spacing w:after="0" w:line="240" w:lineRule="auto"/>
        <w:ind w:firstLine="720"/>
        <w:rPr>
          <w:del w:id="194" w:author="Gary Nicolson" w:date="2018-10-22T14:49:00Z"/>
          <w:rFonts w:ascii="Arial" w:eastAsia="Comic Sans MS" w:hAnsi="Arial" w:cs="Arial"/>
          <w:sz w:val="20"/>
        </w:rPr>
        <w:pPrChange w:id="195" w:author="Gary Nicolson" w:date="2018-10-22T15:00:00Z">
          <w:pPr>
            <w:spacing w:after="0" w:line="240" w:lineRule="auto"/>
            <w:ind w:left="720"/>
          </w:pPr>
        </w:pPrChange>
      </w:pPr>
    </w:p>
    <w:p w14:paraId="51432D8B" w14:textId="20798E10" w:rsidR="003F46E3" w:rsidRPr="00432D4C" w:rsidDel="00F20841" w:rsidRDefault="003F46E3" w:rsidP="00A10601">
      <w:pPr>
        <w:spacing w:after="0" w:line="240" w:lineRule="auto"/>
        <w:ind w:firstLine="720"/>
        <w:rPr>
          <w:del w:id="196" w:author="Gary Nicolson" w:date="2018-10-22T14:49:00Z"/>
          <w:rFonts w:ascii="Arial" w:eastAsia="Comic Sans MS" w:hAnsi="Arial" w:cs="Arial"/>
          <w:sz w:val="20"/>
        </w:rPr>
        <w:pPrChange w:id="197" w:author="Gary Nicolson" w:date="2018-10-22T15:00:00Z">
          <w:pPr>
            <w:spacing w:after="0" w:line="240" w:lineRule="auto"/>
            <w:ind w:left="720"/>
          </w:pPr>
        </w:pPrChange>
      </w:pPr>
      <w:del w:id="198" w:author="Gary Nicolson" w:date="2018-10-22T14:49:00Z">
        <w:r w:rsidRPr="00432D4C" w:rsidDel="00F20841">
          <w:rPr>
            <w:rFonts w:ascii="Arial" w:eastAsia="Comic Sans MS" w:hAnsi="Arial" w:cs="Arial"/>
            <w:sz w:val="20"/>
          </w:rPr>
          <w:delText>All projects will need to review and report on the literature in a chosen area.</w:delText>
        </w:r>
      </w:del>
    </w:p>
    <w:p w14:paraId="51432D8C" w14:textId="724BD1FA" w:rsidR="0060595F" w:rsidRPr="00432D4C" w:rsidDel="00F20841" w:rsidRDefault="0060595F" w:rsidP="00A10601">
      <w:pPr>
        <w:spacing w:after="0" w:line="240" w:lineRule="auto"/>
        <w:ind w:firstLine="720"/>
        <w:rPr>
          <w:del w:id="199" w:author="Gary Nicolson" w:date="2018-10-22T14:49:00Z"/>
          <w:rFonts w:ascii="Arial" w:eastAsia="Comic Sans MS" w:hAnsi="Arial" w:cs="Arial"/>
          <w:sz w:val="20"/>
        </w:rPr>
        <w:pPrChange w:id="200" w:author="Gary Nicolson" w:date="2018-10-22T15:00:00Z">
          <w:pPr>
            <w:spacing w:after="0" w:line="240" w:lineRule="auto"/>
            <w:ind w:left="720"/>
          </w:pPr>
        </w:pPrChange>
      </w:pPr>
    </w:p>
    <w:p w14:paraId="51432D8D" w14:textId="1F3A536E" w:rsidR="0060595F" w:rsidRPr="00432D4C" w:rsidDel="00F20841" w:rsidRDefault="0060595F" w:rsidP="00A10601">
      <w:pPr>
        <w:spacing w:after="0" w:line="240" w:lineRule="auto"/>
        <w:ind w:firstLine="720"/>
        <w:rPr>
          <w:del w:id="201" w:author="Gary Nicolson" w:date="2018-10-22T14:49:00Z"/>
          <w:rFonts w:ascii="Arial" w:eastAsia="Comic Sans MS" w:hAnsi="Arial" w:cs="Arial"/>
          <w:sz w:val="20"/>
        </w:rPr>
        <w:pPrChange w:id="202" w:author="Gary Nicolson" w:date="2018-10-22T15:00:00Z">
          <w:pPr>
            <w:spacing w:after="0" w:line="240" w:lineRule="auto"/>
            <w:ind w:left="720"/>
          </w:pPr>
        </w:pPrChange>
      </w:pPr>
      <w:del w:id="203" w:author="Gary Nicolson" w:date="2018-10-22T14:49:00Z">
        <w:r w:rsidRPr="00432D4C" w:rsidDel="00F20841">
          <w:rPr>
            <w:rFonts w:ascii="Arial" w:eastAsia="Comic Sans MS" w:hAnsi="Arial" w:cs="Arial"/>
            <w:sz w:val="20"/>
          </w:rPr>
          <w:delText>Software Development projects might include such general objectives as:</w:delText>
        </w:r>
      </w:del>
    </w:p>
    <w:p w14:paraId="51432D8E" w14:textId="4D111DD9" w:rsidR="0060595F" w:rsidRPr="00432D4C" w:rsidDel="00F20841" w:rsidRDefault="0060595F" w:rsidP="00A10601">
      <w:pPr>
        <w:spacing w:after="0" w:line="240" w:lineRule="auto"/>
        <w:ind w:firstLine="720"/>
        <w:rPr>
          <w:del w:id="204" w:author="Gary Nicolson" w:date="2018-10-22T14:49:00Z"/>
          <w:rFonts w:ascii="Arial" w:eastAsia="Comic Sans MS" w:hAnsi="Arial" w:cs="Arial"/>
          <w:sz w:val="20"/>
        </w:rPr>
        <w:pPrChange w:id="205" w:author="Gary Nicolson" w:date="2018-10-22T15:00:00Z">
          <w:pPr>
            <w:numPr>
              <w:numId w:val="1"/>
            </w:numPr>
            <w:spacing w:after="0" w:line="240" w:lineRule="auto"/>
            <w:ind w:left="1080" w:hanging="360"/>
          </w:pPr>
        </w:pPrChange>
      </w:pPr>
      <w:del w:id="206" w:author="Gary Nicolson" w:date="2018-10-22T14:49:00Z">
        <w:r w:rsidRPr="00432D4C" w:rsidDel="00F20841">
          <w:rPr>
            <w:rFonts w:ascii="Arial" w:eastAsia="Comic Sans MS" w:hAnsi="Arial" w:cs="Arial"/>
            <w:sz w:val="20"/>
          </w:rPr>
          <w:delText>To investigate system requirements and produce a Requirements Specification.</w:delText>
        </w:r>
      </w:del>
    </w:p>
    <w:p w14:paraId="51432D8F" w14:textId="1DFD66C8" w:rsidR="0060595F" w:rsidRPr="00432D4C" w:rsidDel="00F20841" w:rsidRDefault="0060595F" w:rsidP="00A10601">
      <w:pPr>
        <w:spacing w:after="0" w:line="240" w:lineRule="auto"/>
        <w:ind w:firstLine="720"/>
        <w:rPr>
          <w:del w:id="207" w:author="Gary Nicolson" w:date="2018-10-22T14:49:00Z"/>
          <w:rFonts w:ascii="Arial" w:eastAsia="Comic Sans MS" w:hAnsi="Arial" w:cs="Arial"/>
          <w:sz w:val="20"/>
        </w:rPr>
        <w:pPrChange w:id="208" w:author="Gary Nicolson" w:date="2018-10-22T15:00:00Z">
          <w:pPr>
            <w:numPr>
              <w:numId w:val="1"/>
            </w:numPr>
            <w:spacing w:after="0" w:line="240" w:lineRule="auto"/>
            <w:ind w:left="1080" w:hanging="360"/>
          </w:pPr>
        </w:pPrChange>
      </w:pPr>
      <w:del w:id="209" w:author="Gary Nicolson" w:date="2018-10-22T14:49:00Z">
        <w:r w:rsidRPr="00432D4C" w:rsidDel="00F20841">
          <w:rPr>
            <w:rFonts w:ascii="Arial" w:eastAsia="Comic Sans MS" w:hAnsi="Arial" w:cs="Arial"/>
            <w:sz w:val="20"/>
          </w:rPr>
          <w:delText>To research and write a report on good practice in HCI design.</w:delText>
        </w:r>
      </w:del>
    </w:p>
    <w:p w14:paraId="51432D90" w14:textId="0C6B58DA" w:rsidR="0060595F" w:rsidRPr="00432D4C" w:rsidDel="00F20841" w:rsidRDefault="0060595F" w:rsidP="00A10601">
      <w:pPr>
        <w:spacing w:after="0" w:line="240" w:lineRule="auto"/>
        <w:ind w:firstLine="720"/>
        <w:rPr>
          <w:del w:id="210" w:author="Gary Nicolson" w:date="2018-10-22T14:49:00Z"/>
          <w:rFonts w:ascii="Arial" w:eastAsia="Comic Sans MS" w:hAnsi="Arial" w:cs="Arial"/>
          <w:sz w:val="20"/>
        </w:rPr>
        <w:pPrChange w:id="211" w:author="Gary Nicolson" w:date="2018-10-22T15:00:00Z">
          <w:pPr>
            <w:numPr>
              <w:numId w:val="1"/>
            </w:numPr>
            <w:spacing w:after="0" w:line="240" w:lineRule="auto"/>
            <w:ind w:left="1080" w:hanging="360"/>
          </w:pPr>
        </w:pPrChange>
      </w:pPr>
      <w:del w:id="212" w:author="Gary Nicolson" w:date="2018-10-22T14:49:00Z">
        <w:r w:rsidRPr="00432D4C" w:rsidDel="00F20841">
          <w:rPr>
            <w:rFonts w:ascii="Arial" w:eastAsia="Comic Sans MS" w:hAnsi="Arial" w:cs="Arial"/>
            <w:sz w:val="20"/>
          </w:rPr>
          <w:delText xml:space="preserve">To design an interface using the findings from the HCI report. </w:delText>
        </w:r>
      </w:del>
    </w:p>
    <w:p w14:paraId="51432D91" w14:textId="5D82A56A" w:rsidR="0060595F" w:rsidRPr="00432D4C" w:rsidDel="00F20841" w:rsidRDefault="0060595F" w:rsidP="00A10601">
      <w:pPr>
        <w:spacing w:after="0" w:line="240" w:lineRule="auto"/>
        <w:ind w:firstLine="720"/>
        <w:rPr>
          <w:del w:id="213" w:author="Gary Nicolson" w:date="2018-10-22T14:49:00Z"/>
          <w:rFonts w:ascii="Arial" w:eastAsia="Comic Sans MS" w:hAnsi="Arial" w:cs="Arial"/>
          <w:sz w:val="20"/>
        </w:rPr>
        <w:pPrChange w:id="214" w:author="Gary Nicolson" w:date="2018-10-22T15:00:00Z">
          <w:pPr>
            <w:numPr>
              <w:numId w:val="1"/>
            </w:numPr>
            <w:spacing w:after="0" w:line="240" w:lineRule="auto"/>
            <w:ind w:left="1080" w:hanging="360"/>
          </w:pPr>
        </w:pPrChange>
      </w:pPr>
      <w:del w:id="215" w:author="Gary Nicolson" w:date="2018-10-22T14:49:00Z">
        <w:r w:rsidRPr="00432D4C" w:rsidDel="00F20841">
          <w:rPr>
            <w:rFonts w:ascii="Arial" w:eastAsia="Comic Sans MS" w:hAnsi="Arial" w:cs="Arial"/>
            <w:sz w:val="20"/>
          </w:rPr>
          <w:delText>To design and execute a suitable test plan.</w:delText>
        </w:r>
      </w:del>
    </w:p>
    <w:p w14:paraId="51432D92" w14:textId="5EB0D0B0" w:rsidR="0060595F" w:rsidRPr="00432D4C" w:rsidDel="00F20841" w:rsidRDefault="0060595F" w:rsidP="00A10601">
      <w:pPr>
        <w:spacing w:after="0" w:line="240" w:lineRule="auto"/>
        <w:ind w:firstLine="720"/>
        <w:rPr>
          <w:del w:id="216" w:author="Gary Nicolson" w:date="2018-10-22T14:49:00Z"/>
          <w:rFonts w:ascii="Arial" w:eastAsia="Comic Sans MS" w:hAnsi="Arial" w:cs="Arial"/>
          <w:i/>
          <w:sz w:val="20"/>
        </w:rPr>
        <w:pPrChange w:id="217" w:author="Gary Nicolson" w:date="2018-10-22T15:00:00Z">
          <w:pPr>
            <w:spacing w:after="0" w:line="240" w:lineRule="auto"/>
            <w:ind w:left="720"/>
          </w:pPr>
        </w:pPrChange>
      </w:pPr>
    </w:p>
    <w:p w14:paraId="51432D93" w14:textId="0B37BB80" w:rsidR="0060595F" w:rsidRPr="00432D4C" w:rsidDel="00AA60E8" w:rsidRDefault="0060595F" w:rsidP="00A10601">
      <w:pPr>
        <w:spacing w:after="0" w:line="240" w:lineRule="auto"/>
        <w:ind w:firstLine="720"/>
        <w:rPr>
          <w:del w:id="218" w:author="Gary Nicolson" w:date="2018-10-22T14:16:00Z"/>
          <w:rFonts w:ascii="Arial" w:eastAsia="Comic Sans MS" w:hAnsi="Arial" w:cs="Arial"/>
          <w:sz w:val="20"/>
        </w:rPr>
        <w:pPrChange w:id="219" w:author="Gary Nicolson" w:date="2018-10-22T15:00:00Z">
          <w:pPr>
            <w:spacing w:after="0" w:line="240" w:lineRule="auto"/>
            <w:ind w:left="720"/>
          </w:pPr>
        </w:pPrChange>
      </w:pPr>
      <w:del w:id="220" w:author="Gary Nicolson" w:date="2018-10-22T14:16:00Z">
        <w:r w:rsidRPr="00432D4C" w:rsidDel="00AA60E8">
          <w:rPr>
            <w:rFonts w:ascii="Arial" w:eastAsia="Comic Sans MS" w:hAnsi="Arial" w:cs="Arial"/>
            <w:sz w:val="20"/>
          </w:rPr>
          <w:delText xml:space="preserve">Or they might be more specific, </w:delText>
        </w:r>
        <w:r w:rsidR="00C20447" w:rsidRPr="00432D4C" w:rsidDel="00AA60E8">
          <w:rPr>
            <w:rFonts w:ascii="Arial" w:eastAsia="Comic Sans MS" w:hAnsi="Arial" w:cs="Arial"/>
            <w:sz w:val="20"/>
          </w:rPr>
          <w:delText>e.g.</w:delText>
        </w:r>
        <w:r w:rsidRPr="00432D4C" w:rsidDel="00AA60E8">
          <w:rPr>
            <w:rFonts w:ascii="Arial" w:eastAsia="Comic Sans MS" w:hAnsi="Arial" w:cs="Arial"/>
            <w:sz w:val="20"/>
          </w:rPr>
          <w:delText>:</w:delText>
        </w:r>
      </w:del>
    </w:p>
    <w:p w14:paraId="51432D94" w14:textId="2A54149D" w:rsidR="003F46E3" w:rsidRPr="00432D4C" w:rsidDel="00AA60E8" w:rsidRDefault="0060595F" w:rsidP="00A10601">
      <w:pPr>
        <w:spacing w:after="0" w:line="240" w:lineRule="auto"/>
        <w:ind w:firstLine="720"/>
        <w:rPr>
          <w:del w:id="221" w:author="Gary Nicolson" w:date="2018-10-22T14:16:00Z"/>
          <w:rFonts w:ascii="Arial" w:eastAsia="Comic Sans MS" w:hAnsi="Arial" w:cs="Arial"/>
          <w:sz w:val="20"/>
        </w:rPr>
        <w:pPrChange w:id="222" w:author="Gary Nicolson" w:date="2018-10-22T15:00:00Z">
          <w:pPr>
            <w:numPr>
              <w:numId w:val="2"/>
            </w:numPr>
            <w:spacing w:after="0" w:line="240" w:lineRule="auto"/>
            <w:ind w:left="1080" w:hanging="360"/>
          </w:pPr>
        </w:pPrChange>
      </w:pPr>
      <w:del w:id="223" w:author="Gary Nicolson" w:date="2018-10-22T14:16:00Z">
        <w:r w:rsidRPr="00432D4C" w:rsidDel="00AA60E8">
          <w:rPr>
            <w:rFonts w:ascii="Arial" w:eastAsia="Comic Sans MS" w:hAnsi="Arial" w:cs="Arial"/>
            <w:sz w:val="20"/>
          </w:rPr>
          <w:delText xml:space="preserve">To review and report on how mathematical simulation techniques could be applied to a </w:delText>
        </w:r>
      </w:del>
    </w:p>
    <w:p w14:paraId="51432D95" w14:textId="764CBE04" w:rsidR="00F27B64" w:rsidRPr="00432D4C" w:rsidDel="00AA60E8" w:rsidRDefault="00F27B64" w:rsidP="00A10601">
      <w:pPr>
        <w:spacing w:after="0" w:line="240" w:lineRule="auto"/>
        <w:ind w:firstLine="720"/>
        <w:rPr>
          <w:del w:id="224" w:author="Gary Nicolson" w:date="2018-10-22T14:16:00Z"/>
          <w:rFonts w:ascii="Arial" w:eastAsia="Comic Sans MS" w:hAnsi="Arial" w:cs="Arial"/>
          <w:sz w:val="20"/>
        </w:rPr>
        <w:pPrChange w:id="225" w:author="Gary Nicolson" w:date="2018-10-22T15:00:00Z">
          <w:pPr>
            <w:spacing w:after="0" w:line="240" w:lineRule="auto"/>
            <w:ind w:left="1080"/>
          </w:pPr>
        </w:pPrChange>
      </w:pPr>
      <w:del w:id="226" w:author="Gary Nicolson" w:date="2018-10-22T14:16:00Z">
        <w:r w:rsidRPr="00432D4C" w:rsidDel="00AA60E8">
          <w:rPr>
            <w:rFonts w:ascii="Arial" w:eastAsia="Comic Sans MS" w:hAnsi="Arial" w:cs="Arial"/>
            <w:sz w:val="20"/>
          </w:rPr>
          <w:delText>traffic simulator.</w:delText>
        </w:r>
      </w:del>
    </w:p>
    <w:p w14:paraId="51432D96" w14:textId="77777777" w:rsidR="003F46E3" w:rsidRPr="00432D4C" w:rsidDel="00A10601" w:rsidRDefault="003F46E3" w:rsidP="00A10601">
      <w:pPr>
        <w:spacing w:after="0" w:line="240" w:lineRule="auto"/>
        <w:ind w:firstLine="720"/>
        <w:rPr>
          <w:del w:id="227" w:author="Gary Nicolson" w:date="2018-10-22T15:00:00Z"/>
          <w:rFonts w:ascii="Arial" w:eastAsia="Comic Sans MS" w:hAnsi="Arial" w:cs="Arial"/>
          <w:sz w:val="20"/>
        </w:rPr>
        <w:pPrChange w:id="228" w:author="Gary Nicolson" w:date="2018-10-22T15:00:00Z">
          <w:pPr>
            <w:spacing w:after="0" w:line="240" w:lineRule="auto"/>
            <w:ind w:left="1080"/>
          </w:pPr>
        </w:pPrChange>
      </w:pPr>
    </w:p>
    <w:p w14:paraId="51432D97" w14:textId="208D358B" w:rsidR="003F46E3" w:rsidRPr="00432D4C" w:rsidDel="00AA60E8" w:rsidRDefault="003F46E3" w:rsidP="00A10601">
      <w:pPr>
        <w:spacing w:after="0" w:line="240" w:lineRule="auto"/>
        <w:ind w:firstLine="720"/>
        <w:rPr>
          <w:del w:id="229" w:author="Gary Nicolson" w:date="2018-10-22T14:16:00Z"/>
          <w:rFonts w:ascii="Arial" w:eastAsia="Comic Sans MS" w:hAnsi="Arial" w:cs="Arial"/>
          <w:sz w:val="20"/>
        </w:rPr>
        <w:pPrChange w:id="230" w:author="Gary Nicolson" w:date="2018-10-22T15:00:00Z">
          <w:pPr>
            <w:spacing w:after="0" w:line="240" w:lineRule="auto"/>
            <w:ind w:left="720"/>
          </w:pPr>
        </w:pPrChange>
      </w:pPr>
      <w:del w:id="231" w:author="Gary Nicolson" w:date="2018-10-22T14:16:00Z">
        <w:r w:rsidRPr="00432D4C" w:rsidDel="00AA60E8">
          <w:rPr>
            <w:rFonts w:ascii="Arial" w:eastAsia="Comic Sans MS" w:hAnsi="Arial" w:cs="Arial"/>
            <w:sz w:val="20"/>
          </w:rPr>
          <w:delText>Research projects might include</w:delText>
        </w:r>
        <w:r w:rsidR="00F27B64" w:rsidRPr="00432D4C" w:rsidDel="00AA60E8">
          <w:rPr>
            <w:rFonts w:ascii="Arial" w:eastAsia="Comic Sans MS" w:hAnsi="Arial" w:cs="Arial"/>
            <w:sz w:val="20"/>
          </w:rPr>
          <w:delText xml:space="preserve"> such objectives as:</w:delText>
        </w:r>
      </w:del>
    </w:p>
    <w:p w14:paraId="51432D98" w14:textId="4C74F297" w:rsidR="00F27B64" w:rsidRPr="00432D4C" w:rsidDel="00AA60E8" w:rsidRDefault="00F27B64" w:rsidP="00A10601">
      <w:pPr>
        <w:numPr>
          <w:ilvl w:val="0"/>
          <w:numId w:val="1"/>
        </w:numPr>
        <w:spacing w:after="0" w:line="240" w:lineRule="auto"/>
        <w:ind w:firstLine="720"/>
        <w:rPr>
          <w:del w:id="232" w:author="Gary Nicolson" w:date="2018-10-22T14:16:00Z"/>
          <w:rFonts w:ascii="Arial" w:eastAsia="Comic Sans MS" w:hAnsi="Arial" w:cs="Arial"/>
          <w:sz w:val="20"/>
        </w:rPr>
        <w:pPrChange w:id="233" w:author="Gary Nicolson" w:date="2018-10-22T15:00:00Z">
          <w:pPr>
            <w:numPr>
              <w:numId w:val="1"/>
            </w:numPr>
            <w:spacing w:after="0" w:line="240" w:lineRule="auto"/>
            <w:ind w:left="1080" w:hanging="360"/>
          </w:pPr>
        </w:pPrChange>
      </w:pPr>
      <w:del w:id="234" w:author="Gary Nicolson" w:date="2018-10-22T14:16:00Z">
        <w:r w:rsidRPr="00432D4C" w:rsidDel="00AA60E8">
          <w:rPr>
            <w:rFonts w:ascii="Arial" w:eastAsia="Comic Sans MS" w:hAnsi="Arial" w:cs="Arial"/>
            <w:sz w:val="20"/>
          </w:rPr>
          <w:delText>To conduct a literature search into e-learning, resulting in a literature review of the topic and a definition for the purposes of the project.</w:delText>
        </w:r>
      </w:del>
    </w:p>
    <w:p w14:paraId="51432D99" w14:textId="2A08AE24" w:rsidR="00F27B64" w:rsidRPr="00432D4C" w:rsidDel="00AA60E8" w:rsidRDefault="00F27B64" w:rsidP="00A10601">
      <w:pPr>
        <w:numPr>
          <w:ilvl w:val="0"/>
          <w:numId w:val="1"/>
        </w:numPr>
        <w:spacing w:after="0" w:line="240" w:lineRule="auto"/>
        <w:ind w:firstLine="720"/>
        <w:rPr>
          <w:del w:id="235" w:author="Gary Nicolson" w:date="2018-10-22T14:16:00Z"/>
          <w:rFonts w:ascii="Arial" w:eastAsia="Comic Sans MS" w:hAnsi="Arial" w:cs="Arial"/>
          <w:sz w:val="20"/>
        </w:rPr>
        <w:pPrChange w:id="236" w:author="Gary Nicolson" w:date="2018-10-22T15:00:00Z">
          <w:pPr>
            <w:numPr>
              <w:numId w:val="1"/>
            </w:numPr>
            <w:spacing w:after="0" w:line="240" w:lineRule="auto"/>
            <w:ind w:left="1080" w:hanging="360"/>
          </w:pPr>
        </w:pPrChange>
      </w:pPr>
      <w:del w:id="237" w:author="Gary Nicolson" w:date="2018-10-22T14:16:00Z">
        <w:r w:rsidRPr="00432D4C" w:rsidDel="00AA60E8">
          <w:rPr>
            <w:rFonts w:ascii="Arial" w:eastAsia="Comic Sans MS" w:hAnsi="Arial" w:cs="Arial"/>
            <w:sz w:val="20"/>
          </w:rPr>
          <w:delText>To investigate and report on research approaches and methods.</w:delText>
        </w:r>
      </w:del>
    </w:p>
    <w:p w14:paraId="51432D9A" w14:textId="60A194AC" w:rsidR="00F27B64" w:rsidRPr="00432D4C" w:rsidDel="00AA60E8" w:rsidRDefault="00F27B64" w:rsidP="00A10601">
      <w:pPr>
        <w:numPr>
          <w:ilvl w:val="0"/>
          <w:numId w:val="1"/>
        </w:numPr>
        <w:spacing w:after="0" w:line="240" w:lineRule="auto"/>
        <w:ind w:firstLine="720"/>
        <w:rPr>
          <w:del w:id="238" w:author="Gary Nicolson" w:date="2018-10-22T14:16:00Z"/>
          <w:rFonts w:ascii="Arial" w:eastAsia="Comic Sans MS" w:hAnsi="Arial" w:cs="Arial"/>
          <w:sz w:val="20"/>
        </w:rPr>
        <w:pPrChange w:id="239" w:author="Gary Nicolson" w:date="2018-10-22T15:00:00Z">
          <w:pPr>
            <w:numPr>
              <w:numId w:val="1"/>
            </w:numPr>
            <w:spacing w:after="0" w:line="240" w:lineRule="auto"/>
            <w:ind w:left="1080" w:hanging="360"/>
          </w:pPr>
        </w:pPrChange>
      </w:pPr>
      <w:del w:id="240" w:author="Gary Nicolson" w:date="2018-10-22T14:16:00Z">
        <w:r w:rsidRPr="00432D4C" w:rsidDel="00AA60E8">
          <w:rPr>
            <w:rFonts w:ascii="Arial" w:eastAsia="Comic Sans MS" w:hAnsi="Arial" w:cs="Arial"/>
            <w:sz w:val="20"/>
          </w:rPr>
          <w:delText>To select and justify an appropriate research design for the project.</w:delText>
        </w:r>
      </w:del>
    </w:p>
    <w:p w14:paraId="51432D9B" w14:textId="7329ACC8" w:rsidR="00F27B64" w:rsidRPr="00432D4C" w:rsidDel="00AA60E8" w:rsidRDefault="00F27B64" w:rsidP="00A10601">
      <w:pPr>
        <w:numPr>
          <w:ilvl w:val="0"/>
          <w:numId w:val="1"/>
        </w:numPr>
        <w:spacing w:after="0" w:line="240" w:lineRule="auto"/>
        <w:ind w:firstLine="720"/>
        <w:rPr>
          <w:del w:id="241" w:author="Gary Nicolson" w:date="2018-10-22T14:16:00Z"/>
          <w:rFonts w:ascii="Arial" w:eastAsia="Comic Sans MS" w:hAnsi="Arial" w:cs="Arial"/>
          <w:sz w:val="20"/>
        </w:rPr>
        <w:pPrChange w:id="242" w:author="Gary Nicolson" w:date="2018-10-22T15:00:00Z">
          <w:pPr>
            <w:numPr>
              <w:numId w:val="1"/>
            </w:numPr>
            <w:spacing w:after="0" w:line="240" w:lineRule="auto"/>
            <w:ind w:left="1080" w:hanging="360"/>
          </w:pPr>
        </w:pPrChange>
      </w:pPr>
      <w:del w:id="243" w:author="Gary Nicolson" w:date="2018-10-22T14:16:00Z">
        <w:r w:rsidRPr="00432D4C" w:rsidDel="00AA60E8">
          <w:rPr>
            <w:rFonts w:ascii="Arial" w:eastAsia="Comic Sans MS" w:hAnsi="Arial" w:cs="Arial"/>
            <w:sz w:val="20"/>
          </w:rPr>
          <w:delText>To describe any research hypotheses</w:delText>
        </w:r>
        <w:r w:rsidR="004947C5" w:rsidRPr="00432D4C" w:rsidDel="00AA60E8">
          <w:rPr>
            <w:rFonts w:ascii="Arial" w:eastAsia="Comic Sans MS" w:hAnsi="Arial" w:cs="Arial"/>
            <w:sz w:val="20"/>
          </w:rPr>
          <w:delText xml:space="preserve"> for the project.</w:delText>
        </w:r>
      </w:del>
    </w:p>
    <w:p w14:paraId="51432D9C" w14:textId="5A711A28" w:rsidR="004947C5" w:rsidRPr="00432D4C" w:rsidDel="00AA60E8" w:rsidRDefault="004947C5" w:rsidP="00A10601">
      <w:pPr>
        <w:numPr>
          <w:ilvl w:val="0"/>
          <w:numId w:val="1"/>
        </w:numPr>
        <w:spacing w:after="0" w:line="240" w:lineRule="auto"/>
        <w:ind w:firstLine="720"/>
        <w:rPr>
          <w:del w:id="244" w:author="Gary Nicolson" w:date="2018-10-22T14:16:00Z"/>
          <w:rFonts w:ascii="Arial" w:eastAsia="Comic Sans MS" w:hAnsi="Arial" w:cs="Arial"/>
          <w:sz w:val="20"/>
        </w:rPr>
        <w:pPrChange w:id="245" w:author="Gary Nicolson" w:date="2018-10-22T15:00:00Z">
          <w:pPr>
            <w:numPr>
              <w:numId w:val="1"/>
            </w:numPr>
            <w:spacing w:after="0" w:line="240" w:lineRule="auto"/>
            <w:ind w:left="1080" w:hanging="360"/>
          </w:pPr>
        </w:pPrChange>
      </w:pPr>
      <w:del w:id="246" w:author="Gary Nicolson" w:date="2018-10-22T14:16:00Z">
        <w:r w:rsidRPr="00432D4C" w:rsidDel="00AA60E8">
          <w:rPr>
            <w:rFonts w:ascii="Arial" w:eastAsia="Comic Sans MS" w:hAnsi="Arial" w:cs="Arial"/>
            <w:sz w:val="20"/>
          </w:rPr>
          <w:delText>To undertake empirical work in accordance with the research design.</w:delText>
        </w:r>
      </w:del>
    </w:p>
    <w:p w14:paraId="51432D9D" w14:textId="77777777" w:rsidR="00F27B64" w:rsidRPr="00432D4C" w:rsidDel="00F20841" w:rsidRDefault="00F27B64" w:rsidP="00A10601">
      <w:pPr>
        <w:spacing w:after="0" w:line="240" w:lineRule="auto"/>
        <w:ind w:firstLine="720"/>
        <w:rPr>
          <w:del w:id="247" w:author="Gary Nicolson" w:date="2018-10-22T14:49:00Z"/>
          <w:rFonts w:ascii="Arial" w:eastAsia="Comic Sans MS" w:hAnsi="Arial" w:cs="Arial"/>
          <w:i/>
          <w:sz w:val="20"/>
        </w:rPr>
        <w:pPrChange w:id="248" w:author="Gary Nicolson" w:date="2018-10-22T15:00:00Z">
          <w:pPr>
            <w:spacing w:after="0" w:line="240" w:lineRule="auto"/>
            <w:ind w:left="720"/>
          </w:pPr>
        </w:pPrChange>
      </w:pPr>
    </w:p>
    <w:p w14:paraId="424F3F70" w14:textId="70B6D02F" w:rsidR="0060595F" w:rsidRPr="00432D4C" w:rsidRDefault="0060595F" w:rsidP="00A10601">
      <w:pPr>
        <w:spacing w:after="0" w:line="240" w:lineRule="auto"/>
        <w:ind w:firstLine="720"/>
        <w:rPr>
          <w:rFonts w:ascii="Arial" w:eastAsia="Comic Sans MS" w:hAnsi="Arial" w:cs="Arial"/>
          <w:b/>
          <w:i/>
          <w:sz w:val="20"/>
        </w:rPr>
        <w:pPrChange w:id="249" w:author="Gary Nicolson" w:date="2018-10-22T15:00:00Z">
          <w:pPr>
            <w:spacing w:after="0" w:line="240" w:lineRule="auto"/>
            <w:ind w:left="720"/>
          </w:pPr>
        </w:pPrChange>
      </w:pPr>
    </w:p>
    <w:p w14:paraId="059A45FC" w14:textId="4BA953A3" w:rsidR="00CE25A4" w:rsidDel="000D29F2" w:rsidRDefault="00CB0571" w:rsidP="00CE25A4">
      <w:pPr>
        <w:spacing w:after="0" w:line="240" w:lineRule="auto"/>
        <w:ind w:left="720"/>
        <w:rPr>
          <w:del w:id="250" w:author="Gary Nicolson" w:date="2018-10-22T13:55:00Z"/>
          <w:rFonts w:ascii="Arial" w:eastAsia="Comic Sans MS" w:hAnsi="Arial" w:cs="Arial"/>
          <w:sz w:val="20"/>
        </w:rPr>
      </w:pPr>
      <w:del w:id="251" w:author="Gary Nicolson" w:date="2018-10-22T13:55:00Z">
        <w:r w:rsidRPr="00432D4C" w:rsidDel="000D29F2">
          <w:rPr>
            <w:rFonts w:ascii="Arial" w:eastAsia="Comic Sans MS" w:hAnsi="Arial" w:cs="Arial"/>
            <w:b/>
            <w:sz w:val="20"/>
          </w:rPr>
          <w:delText>Deliverables</w:delText>
        </w:r>
        <w:r w:rsidR="00432D4C" w:rsidDel="000D29F2">
          <w:rPr>
            <w:rFonts w:ascii="Arial" w:eastAsia="Comic Sans MS" w:hAnsi="Arial" w:cs="Arial"/>
            <w:b/>
            <w:sz w:val="20"/>
          </w:rPr>
          <w:delText xml:space="preserve">: </w:delText>
        </w:r>
        <w:r w:rsidR="00432D4C" w:rsidRPr="00432D4C" w:rsidDel="000D29F2">
          <w:rPr>
            <w:rFonts w:ascii="Arial" w:eastAsia="Comic Sans MS" w:hAnsi="Arial" w:cs="Arial"/>
            <w:sz w:val="20"/>
          </w:rPr>
          <w:delText xml:space="preserve">a list of your Project’s deliverables with some general description. </w:delText>
        </w:r>
        <w:r w:rsidR="002C618D" w:rsidRPr="0065273D" w:rsidDel="000D29F2">
          <w:rPr>
            <w:rFonts w:ascii="Arial" w:eastAsia="Comic Sans MS" w:hAnsi="Arial" w:cs="Arial"/>
            <w:b/>
            <w:sz w:val="20"/>
            <w:rPrChange w:id="252" w:author="Zamani Efpraxia" w:date="2018-08-21T08:41:00Z">
              <w:rPr>
                <w:rFonts w:ascii="Arial" w:eastAsia="Comic Sans MS" w:hAnsi="Arial" w:cs="Arial"/>
                <w:sz w:val="20"/>
              </w:rPr>
            </w:rPrChange>
          </w:rPr>
          <w:delText>Please list in your contract only those that apply and remove everything else.</w:delText>
        </w:r>
      </w:del>
    </w:p>
    <w:p w14:paraId="0563718C" w14:textId="77777777" w:rsidR="0023603B" w:rsidRDefault="0023603B" w:rsidP="00CE25A4">
      <w:pPr>
        <w:spacing w:after="0" w:line="240" w:lineRule="auto"/>
        <w:ind w:left="720"/>
        <w:rPr>
          <w:rFonts w:ascii="Arial" w:eastAsia="Comic Sans MS" w:hAnsi="Arial" w:cs="Arial"/>
          <w:sz w:val="20"/>
        </w:rPr>
      </w:pPr>
    </w:p>
    <w:tbl>
      <w:tblPr>
        <w:tblStyle w:val="TableGrid"/>
        <w:tblW w:w="8818" w:type="dxa"/>
        <w:tblInd w:w="108" w:type="dxa"/>
        <w:tblLayout w:type="fixed"/>
        <w:tblLook w:val="04A0" w:firstRow="1" w:lastRow="0" w:firstColumn="1" w:lastColumn="0" w:noHBand="0" w:noVBand="1"/>
        <w:tblPrChange w:id="253" w:author="Gary Nicolson" w:date="2018-10-22T14:55:00Z">
          <w:tblPr>
            <w:tblStyle w:val="TableGrid"/>
            <w:tblW w:w="6347" w:type="dxa"/>
            <w:tblInd w:w="108" w:type="dxa"/>
            <w:tblLayout w:type="fixed"/>
            <w:tblLook w:val="04A0" w:firstRow="1" w:lastRow="0" w:firstColumn="1" w:lastColumn="0" w:noHBand="0" w:noVBand="1"/>
          </w:tblPr>
        </w:tblPrChange>
      </w:tblPr>
      <w:tblGrid>
        <w:gridCol w:w="2439"/>
        <w:gridCol w:w="6379"/>
        <w:tblGridChange w:id="254">
          <w:tblGrid>
            <w:gridCol w:w="1418"/>
            <w:gridCol w:w="2551"/>
          </w:tblGrid>
        </w:tblGridChange>
      </w:tblGrid>
      <w:tr w:rsidR="00E42DC3" w:rsidRPr="00F805C5" w14:paraId="33F4A2C9" w14:textId="77777777" w:rsidTr="00A10601">
        <w:trPr>
          <w:trHeight w:val="10"/>
          <w:trPrChange w:id="255" w:author="Gary Nicolson" w:date="2018-10-22T14:55:00Z">
            <w:trPr>
              <w:trHeight w:val="10"/>
            </w:trPr>
          </w:trPrChange>
        </w:trPr>
        <w:tc>
          <w:tcPr>
            <w:tcW w:w="2439" w:type="dxa"/>
            <w:vAlign w:val="center"/>
            <w:tcPrChange w:id="256" w:author="Gary Nicolson" w:date="2018-10-22T14:55:00Z">
              <w:tcPr>
                <w:tcW w:w="1418" w:type="dxa"/>
                <w:vAlign w:val="center"/>
              </w:tcPr>
            </w:tcPrChange>
          </w:tcPr>
          <w:p w14:paraId="6A74065E" w14:textId="77777777" w:rsidR="00E42DC3" w:rsidRPr="00F805C5" w:rsidRDefault="00E42DC3" w:rsidP="002361C6">
            <w:pPr>
              <w:jc w:val="center"/>
              <w:rPr>
                <w:rFonts w:ascii="Arial" w:eastAsia="Comic Sans MS" w:hAnsi="Arial" w:cs="Arial"/>
                <w:b/>
                <w:sz w:val="18"/>
                <w:szCs w:val="18"/>
              </w:rPr>
            </w:pPr>
          </w:p>
        </w:tc>
        <w:tc>
          <w:tcPr>
            <w:tcW w:w="6379" w:type="dxa"/>
            <w:vAlign w:val="center"/>
            <w:tcPrChange w:id="257" w:author="Gary Nicolson" w:date="2018-10-22T14:55:00Z">
              <w:tcPr>
                <w:tcW w:w="2551" w:type="dxa"/>
                <w:vAlign w:val="center"/>
              </w:tcPr>
            </w:tcPrChange>
          </w:tcPr>
          <w:p w14:paraId="30E7206E" w14:textId="77777777" w:rsidR="00E42DC3" w:rsidRPr="00F805C5" w:rsidRDefault="00E42DC3" w:rsidP="002361C6">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r>
      <w:tr w:rsidR="00E42DC3" w:rsidRPr="00F805C5" w14:paraId="277D9F59" w14:textId="77777777" w:rsidTr="00A10601">
        <w:trPr>
          <w:trHeight w:val="90"/>
          <w:trPrChange w:id="258" w:author="Gary Nicolson" w:date="2018-10-22T14:55:00Z">
            <w:trPr>
              <w:trHeight w:val="90"/>
            </w:trPr>
          </w:trPrChange>
        </w:trPr>
        <w:tc>
          <w:tcPr>
            <w:tcW w:w="2439" w:type="dxa"/>
            <w:tcPrChange w:id="259" w:author="Gary Nicolson" w:date="2018-10-22T14:55:00Z">
              <w:tcPr>
                <w:tcW w:w="1418" w:type="dxa"/>
              </w:tcPr>
            </w:tcPrChange>
          </w:tcPr>
          <w:p w14:paraId="4B15D7E1" w14:textId="77777777" w:rsidR="00E42DC3" w:rsidRPr="00F805C5" w:rsidRDefault="00E42DC3" w:rsidP="002361C6">
            <w:pPr>
              <w:rPr>
                <w:rFonts w:ascii="Arial" w:eastAsia="Comic Sans MS" w:hAnsi="Arial" w:cs="Arial"/>
                <w:sz w:val="18"/>
                <w:szCs w:val="18"/>
              </w:rPr>
            </w:pPr>
            <w:r w:rsidRPr="00F805C5">
              <w:rPr>
                <w:rFonts w:ascii="Arial" w:eastAsia="Comic Sans MS" w:hAnsi="Arial" w:cs="Arial"/>
                <w:b/>
                <w:sz w:val="18"/>
                <w:szCs w:val="18"/>
              </w:rPr>
              <w:t>Final Submission</w:t>
            </w:r>
          </w:p>
          <w:p w14:paraId="2007AAEE" w14:textId="77777777" w:rsidR="00E42DC3" w:rsidRPr="00F805C5" w:rsidRDefault="00E42DC3" w:rsidP="002361C6">
            <w:pPr>
              <w:rPr>
                <w:rFonts w:ascii="Arial" w:eastAsia="Comic Sans MS" w:hAnsi="Arial" w:cs="Arial"/>
                <w:sz w:val="18"/>
                <w:szCs w:val="18"/>
              </w:rPr>
            </w:pPr>
          </w:p>
          <w:p w14:paraId="61353E48" w14:textId="77777777" w:rsidR="00E42DC3" w:rsidRPr="00F805C5" w:rsidRDefault="00E42DC3" w:rsidP="002361C6">
            <w:pPr>
              <w:rPr>
                <w:rFonts w:ascii="Arial" w:eastAsia="Comic Sans MS" w:hAnsi="Arial" w:cs="Arial"/>
                <w:sz w:val="18"/>
                <w:szCs w:val="18"/>
              </w:rPr>
            </w:pPr>
          </w:p>
          <w:p w14:paraId="52A3377B" w14:textId="77777777" w:rsidR="00E42DC3" w:rsidRPr="00F805C5" w:rsidRDefault="00E42DC3" w:rsidP="002361C6">
            <w:pPr>
              <w:rPr>
                <w:rFonts w:ascii="Arial" w:eastAsia="Comic Sans MS" w:hAnsi="Arial" w:cs="Arial"/>
                <w:sz w:val="18"/>
                <w:szCs w:val="18"/>
              </w:rPr>
            </w:pPr>
          </w:p>
          <w:p w14:paraId="5A945607" w14:textId="77777777" w:rsidR="00E42DC3" w:rsidRPr="00F805C5" w:rsidRDefault="00E42DC3" w:rsidP="002361C6">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07B53D69" w14:textId="77777777" w:rsidR="00E42DC3" w:rsidRPr="00F805C5" w:rsidRDefault="00E42DC3" w:rsidP="002361C6">
            <w:pPr>
              <w:rPr>
                <w:rFonts w:ascii="Arial" w:eastAsia="Comic Sans MS" w:hAnsi="Arial" w:cs="Arial"/>
                <w:sz w:val="18"/>
                <w:szCs w:val="18"/>
              </w:rPr>
            </w:pPr>
          </w:p>
          <w:p w14:paraId="4F01AA14" w14:textId="77777777" w:rsidR="00E42DC3" w:rsidRPr="00F805C5" w:rsidRDefault="00E42DC3" w:rsidP="002361C6">
            <w:pPr>
              <w:rPr>
                <w:rFonts w:ascii="Arial" w:eastAsia="Comic Sans MS" w:hAnsi="Arial" w:cs="Arial"/>
                <w:sz w:val="18"/>
                <w:szCs w:val="18"/>
              </w:rPr>
            </w:pPr>
            <w:r w:rsidRPr="00F805C5">
              <w:rPr>
                <w:rFonts w:ascii="Arial" w:eastAsia="Comic Sans MS" w:hAnsi="Arial" w:cs="Arial"/>
                <w:sz w:val="18"/>
                <w:szCs w:val="18"/>
              </w:rPr>
              <w:t>Week 2</w:t>
            </w:r>
            <w:r>
              <w:rPr>
                <w:rFonts w:ascii="Arial" w:eastAsia="Comic Sans MS" w:hAnsi="Arial" w:cs="Arial"/>
                <w:sz w:val="18"/>
                <w:szCs w:val="18"/>
              </w:rPr>
              <w:t>7</w:t>
            </w:r>
          </w:p>
        </w:tc>
        <w:tc>
          <w:tcPr>
            <w:tcW w:w="6379" w:type="dxa"/>
            <w:tcPrChange w:id="260" w:author="Gary Nicolson" w:date="2018-10-22T14:55:00Z">
              <w:tcPr>
                <w:tcW w:w="2551" w:type="dxa"/>
              </w:tcPr>
            </w:tcPrChange>
          </w:tcPr>
          <w:p w14:paraId="4CF08307" w14:textId="77777777" w:rsidR="00E42DC3" w:rsidRPr="00F805C5" w:rsidRDefault="00E42DC3"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p>
          <w:p w14:paraId="41DF773D" w14:textId="4C9D2911" w:rsidR="00E42DC3" w:rsidRPr="00F805C5" w:rsidDel="000D29F2" w:rsidRDefault="00E42DC3" w:rsidP="0023603B">
            <w:pPr>
              <w:numPr>
                <w:ilvl w:val="0"/>
                <w:numId w:val="1"/>
              </w:numPr>
              <w:ind w:left="343" w:hanging="343"/>
              <w:rPr>
                <w:del w:id="261" w:author="Gary Nicolson" w:date="2018-10-22T13:57:00Z"/>
                <w:rFonts w:ascii="Arial" w:eastAsia="Comic Sans MS" w:hAnsi="Arial" w:cs="Arial"/>
                <w:sz w:val="18"/>
                <w:szCs w:val="18"/>
              </w:rPr>
            </w:pPr>
            <w:del w:id="262" w:author="Gary Nicolson" w:date="2018-10-22T13:57:00Z">
              <w:r w:rsidRPr="00F805C5" w:rsidDel="000D29F2">
                <w:rPr>
                  <w:rFonts w:ascii="Arial" w:eastAsia="Comic Sans MS" w:hAnsi="Arial" w:cs="Arial"/>
                  <w:sz w:val="18"/>
                  <w:szCs w:val="18"/>
                </w:rPr>
                <w:delText>Ethics form</w:delText>
              </w:r>
            </w:del>
          </w:p>
          <w:p w14:paraId="34EE34E1" w14:textId="77777777" w:rsidR="00E42DC3" w:rsidRPr="00F805C5" w:rsidRDefault="00E42DC3"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Plan (e.g., Gantt Chart)</w:t>
            </w:r>
          </w:p>
          <w:p w14:paraId="316F6DC9" w14:textId="77777777" w:rsidR="00E42DC3" w:rsidRPr="00F805C5" w:rsidRDefault="00E42DC3"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1AD38DE4" w14:textId="77777777" w:rsidR="00E42DC3" w:rsidRPr="00F805C5" w:rsidRDefault="00E42DC3"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40F71D73" w14:textId="77777777" w:rsidR="00E42DC3" w:rsidRDefault="00E42DC3"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63319267" w14:textId="0E77B8C2"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diagrams/ER model</w:t>
            </w:r>
            <w:del w:id="263" w:author="Gary Nicolson" w:date="2018-10-22T13:50:00Z">
              <w:r w:rsidRPr="004101D9" w:rsidDel="00E42DC3">
                <w:rPr>
                  <w:rFonts w:ascii="Arial" w:eastAsia="Comic Sans MS" w:hAnsi="Arial" w:cs="Arial"/>
                  <w:sz w:val="18"/>
                  <w:szCs w:val="18"/>
                </w:rPr>
                <w:delText>/State transition diagrams</w:delText>
              </w:r>
            </w:del>
          </w:p>
          <w:p w14:paraId="7FCA5A26"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Story boards/Interface Designs</w:t>
            </w:r>
          </w:p>
          <w:p w14:paraId="10F150C1"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Design Documentation</w:t>
            </w:r>
          </w:p>
          <w:p w14:paraId="14B3B3CA"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Test Plan</w:t>
            </w:r>
          </w:p>
          <w:p w14:paraId="4D04FE49"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Prototype</w:t>
            </w:r>
          </w:p>
          <w:p w14:paraId="539C0F4F"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critical evaluation</w:t>
            </w:r>
          </w:p>
          <w:p w14:paraId="25042CE8"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2C3B86A4"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02A90A90" w14:textId="77777777" w:rsidR="00E42DC3" w:rsidRPr="00347663" w:rsidRDefault="00E42DC3" w:rsidP="0023603B">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w:t>
            </w:r>
            <w:r>
              <w:rPr>
                <w:rFonts w:ascii="Arial" w:eastAsia="Comic Sans MS" w:hAnsi="Arial" w:cs="Arial"/>
                <w:sz w:val="18"/>
                <w:szCs w:val="18"/>
              </w:rPr>
              <w:t>0</w:t>
            </w:r>
            <w:r w:rsidRPr="004101D9">
              <w:rPr>
                <w:rFonts w:ascii="Arial" w:eastAsia="Comic Sans MS" w:hAnsi="Arial" w:cs="Arial"/>
                <w:sz w:val="18"/>
                <w:szCs w:val="18"/>
              </w:rPr>
              <w:t>.000</w:t>
            </w:r>
          </w:p>
        </w:tc>
      </w:tr>
      <w:tr w:rsidR="00E42DC3" w:rsidRPr="00F805C5" w14:paraId="16553A29" w14:textId="77777777" w:rsidTr="00A10601">
        <w:trPr>
          <w:trHeight w:val="27"/>
          <w:trPrChange w:id="264" w:author="Gary Nicolson" w:date="2018-10-22T14:55:00Z">
            <w:trPr>
              <w:trHeight w:val="27"/>
            </w:trPr>
          </w:trPrChange>
        </w:trPr>
        <w:tc>
          <w:tcPr>
            <w:tcW w:w="2439" w:type="dxa"/>
            <w:tcPrChange w:id="265" w:author="Gary Nicolson" w:date="2018-10-22T14:55:00Z">
              <w:tcPr>
                <w:tcW w:w="1418" w:type="dxa"/>
              </w:tcPr>
            </w:tcPrChange>
          </w:tcPr>
          <w:p w14:paraId="2A771E7F" w14:textId="228BC9FA" w:rsidR="000D29F2" w:rsidRDefault="00E42DC3" w:rsidP="002361C6">
            <w:pPr>
              <w:rPr>
                <w:ins w:id="266" w:author="Gary Nicolson" w:date="2018-10-22T13:58:00Z"/>
                <w:rFonts w:ascii="Arial" w:eastAsia="Comic Sans MS" w:hAnsi="Arial" w:cs="Arial"/>
                <w:b/>
                <w:sz w:val="18"/>
                <w:szCs w:val="18"/>
              </w:rPr>
            </w:pPr>
            <w:r w:rsidRPr="00F805C5">
              <w:rPr>
                <w:rFonts w:ascii="Arial" w:eastAsia="Comic Sans MS" w:hAnsi="Arial" w:cs="Arial"/>
                <w:b/>
                <w:sz w:val="18"/>
                <w:szCs w:val="18"/>
              </w:rPr>
              <w:t xml:space="preserve">Viva examination: </w:t>
            </w:r>
          </w:p>
          <w:p w14:paraId="67D04818" w14:textId="77777777" w:rsidR="000D29F2" w:rsidRDefault="000D29F2" w:rsidP="002361C6">
            <w:pPr>
              <w:rPr>
                <w:ins w:id="267" w:author="Gary Nicolson" w:date="2018-10-22T13:58:00Z"/>
                <w:rFonts w:ascii="Arial" w:eastAsia="Comic Sans MS" w:hAnsi="Arial" w:cs="Arial"/>
                <w:b/>
                <w:sz w:val="18"/>
                <w:szCs w:val="18"/>
              </w:rPr>
            </w:pPr>
          </w:p>
          <w:p w14:paraId="1956CFF5" w14:textId="77EF17F6" w:rsidR="00E42DC3" w:rsidRPr="00F805C5" w:rsidRDefault="00E42DC3" w:rsidP="002361C6">
            <w:pPr>
              <w:rPr>
                <w:rFonts w:ascii="Arial" w:eastAsia="Comic Sans MS" w:hAnsi="Arial" w:cs="Arial"/>
                <w:sz w:val="18"/>
                <w:szCs w:val="18"/>
              </w:rPr>
            </w:pPr>
            <w:r w:rsidRPr="00F805C5">
              <w:rPr>
                <w:rFonts w:ascii="Arial" w:eastAsia="Comic Sans MS" w:hAnsi="Arial" w:cs="Arial"/>
                <w:sz w:val="18"/>
                <w:szCs w:val="18"/>
              </w:rPr>
              <w:t>attended by the supervisor 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marker</w:t>
            </w:r>
          </w:p>
          <w:p w14:paraId="3274AD71" w14:textId="77777777" w:rsidR="00E42DC3" w:rsidRPr="00F805C5" w:rsidRDefault="00E42DC3" w:rsidP="002361C6">
            <w:pPr>
              <w:rPr>
                <w:rFonts w:ascii="Arial" w:eastAsia="Comic Sans MS" w:hAnsi="Arial" w:cs="Arial"/>
                <w:sz w:val="18"/>
                <w:szCs w:val="18"/>
              </w:rPr>
            </w:pPr>
          </w:p>
          <w:p w14:paraId="412E8DCF" w14:textId="77777777" w:rsidR="00E42DC3" w:rsidRPr="00F805C5" w:rsidRDefault="00E42DC3" w:rsidP="002361C6">
            <w:pPr>
              <w:rPr>
                <w:rFonts w:ascii="Arial" w:eastAsia="Comic Sans MS" w:hAnsi="Arial" w:cs="Arial"/>
                <w:sz w:val="18"/>
                <w:szCs w:val="18"/>
              </w:rPr>
            </w:pPr>
            <w:r w:rsidRPr="00F805C5">
              <w:rPr>
                <w:rFonts w:ascii="Arial" w:eastAsia="Comic Sans MS" w:hAnsi="Arial" w:cs="Arial"/>
                <w:sz w:val="18"/>
                <w:szCs w:val="18"/>
              </w:rPr>
              <w:t xml:space="preserve">Weeks </w:t>
            </w:r>
            <w:r>
              <w:rPr>
                <w:rFonts w:ascii="Arial" w:eastAsia="Comic Sans MS" w:hAnsi="Arial" w:cs="Arial"/>
                <w:sz w:val="18"/>
                <w:szCs w:val="18"/>
              </w:rPr>
              <w:t>31-33</w:t>
            </w:r>
          </w:p>
        </w:tc>
        <w:tc>
          <w:tcPr>
            <w:tcW w:w="6379" w:type="dxa"/>
            <w:tcPrChange w:id="268" w:author="Gary Nicolson" w:date="2018-10-22T14:55:00Z">
              <w:tcPr>
                <w:tcW w:w="2551" w:type="dxa"/>
              </w:tcPr>
            </w:tcPrChange>
          </w:tcPr>
          <w:p w14:paraId="325C9BB9" w14:textId="77777777" w:rsidR="00E42DC3" w:rsidRDefault="00E42DC3" w:rsidP="0023603B">
            <w:pPr>
              <w:numPr>
                <w:ilvl w:val="0"/>
                <w:numId w:val="1"/>
              </w:numPr>
              <w:ind w:left="343" w:hanging="343"/>
              <w:rPr>
                <w:ins w:id="269" w:author="Gary Nicolson" w:date="2018-10-22T13:54:00Z"/>
                <w:rFonts w:ascii="Arial" w:eastAsia="Comic Sans MS" w:hAnsi="Arial" w:cs="Arial"/>
                <w:sz w:val="18"/>
                <w:szCs w:val="18"/>
              </w:rPr>
            </w:pPr>
          </w:p>
          <w:p w14:paraId="7BC19FB4" w14:textId="1863F557" w:rsidR="00E42DC3" w:rsidRDefault="00E42DC3" w:rsidP="00E42DC3">
            <w:pPr>
              <w:numPr>
                <w:ilvl w:val="0"/>
                <w:numId w:val="1"/>
              </w:numPr>
              <w:ind w:left="343" w:hanging="343"/>
              <w:rPr>
                <w:ins w:id="270" w:author="Gary Nicolson" w:date="2018-10-22T13:55:00Z"/>
                <w:rFonts w:ascii="Arial" w:eastAsia="Comic Sans MS" w:hAnsi="Arial" w:cs="Arial"/>
                <w:sz w:val="18"/>
                <w:szCs w:val="18"/>
              </w:rPr>
              <w:pPrChange w:id="271" w:author="Gary Nicolson" w:date="2018-10-22T13:54:00Z">
                <w:pPr>
                  <w:numPr>
                    <w:numId w:val="1"/>
                  </w:numPr>
                  <w:ind w:left="343" w:hanging="343"/>
                </w:pPr>
              </w:pPrChange>
            </w:pPr>
            <w:r w:rsidRPr="00E42DC3">
              <w:rPr>
                <w:rFonts w:ascii="Arial" w:eastAsia="Comic Sans MS" w:hAnsi="Arial" w:cs="Arial"/>
                <w:sz w:val="18"/>
                <w:szCs w:val="18"/>
                <w:rPrChange w:id="272" w:author="Gary Nicolson" w:date="2018-10-22T13:54:00Z">
                  <w:rPr>
                    <w:rFonts w:ascii="Arial" w:eastAsia="Comic Sans MS" w:hAnsi="Arial" w:cs="Arial"/>
                    <w:sz w:val="18"/>
                    <w:szCs w:val="18"/>
                  </w:rPr>
                </w:rPrChange>
              </w:rPr>
              <w:t xml:space="preserve">Oral examination (demo of your work) </w:t>
            </w:r>
          </w:p>
          <w:p w14:paraId="4DC7CB6B" w14:textId="77777777" w:rsidR="00E42DC3" w:rsidRDefault="00E42DC3" w:rsidP="00E42DC3">
            <w:pPr>
              <w:numPr>
                <w:ilvl w:val="0"/>
                <w:numId w:val="1"/>
              </w:numPr>
              <w:ind w:left="343" w:hanging="343"/>
              <w:rPr>
                <w:ins w:id="273" w:author="Gary Nicolson" w:date="2018-10-22T13:55:00Z"/>
                <w:rFonts w:ascii="Arial" w:eastAsia="Comic Sans MS" w:hAnsi="Arial" w:cs="Arial"/>
                <w:sz w:val="18"/>
                <w:szCs w:val="18"/>
              </w:rPr>
              <w:pPrChange w:id="274" w:author="Gary Nicolson" w:date="2018-10-22T13:54:00Z">
                <w:pPr>
                  <w:numPr>
                    <w:numId w:val="1"/>
                  </w:numPr>
                  <w:ind w:left="343" w:hanging="343"/>
                </w:pPr>
              </w:pPrChange>
            </w:pPr>
          </w:p>
          <w:p w14:paraId="67BE0496" w14:textId="77777777" w:rsidR="00E42DC3" w:rsidRDefault="00E42DC3" w:rsidP="00E42DC3">
            <w:pPr>
              <w:rPr>
                <w:ins w:id="275" w:author="Gary Nicolson" w:date="2018-10-22T13:55:00Z"/>
                <w:rFonts w:ascii="Arial" w:eastAsia="Comic Sans MS" w:hAnsi="Arial" w:cs="Arial"/>
                <w:sz w:val="18"/>
                <w:szCs w:val="18"/>
              </w:rPr>
              <w:pPrChange w:id="276" w:author="Gary Nicolson" w:date="2018-10-22T13:55:00Z">
                <w:pPr>
                  <w:numPr>
                    <w:numId w:val="1"/>
                  </w:numPr>
                  <w:ind w:left="343" w:hanging="343"/>
                </w:pPr>
              </w:pPrChange>
            </w:pPr>
          </w:p>
          <w:p w14:paraId="35988EB6" w14:textId="7D48AA66" w:rsidR="00E42DC3" w:rsidRPr="00E42DC3" w:rsidRDefault="00E42DC3" w:rsidP="00E42DC3">
            <w:pPr>
              <w:rPr>
                <w:rFonts w:ascii="Arial" w:eastAsia="Comic Sans MS" w:hAnsi="Arial" w:cs="Arial"/>
                <w:sz w:val="18"/>
                <w:szCs w:val="18"/>
                <w:rPrChange w:id="277" w:author="Gary Nicolson" w:date="2018-10-22T13:54:00Z">
                  <w:rPr>
                    <w:rFonts w:ascii="Arial" w:eastAsia="Comic Sans MS" w:hAnsi="Arial" w:cs="Arial"/>
                    <w:sz w:val="18"/>
                    <w:szCs w:val="18"/>
                  </w:rPr>
                </w:rPrChange>
              </w:rPr>
              <w:pPrChange w:id="278" w:author="Gary Nicolson" w:date="2018-10-22T13:55:00Z">
                <w:pPr>
                  <w:numPr>
                    <w:numId w:val="1"/>
                  </w:numPr>
                  <w:ind w:left="343" w:hanging="343"/>
                </w:pPr>
              </w:pPrChange>
            </w:pPr>
          </w:p>
        </w:tc>
      </w:tr>
    </w:tbl>
    <w:p w14:paraId="02A44D16" w14:textId="77777777" w:rsidR="00381740" w:rsidRPr="00381740" w:rsidRDefault="00381740" w:rsidP="00381740">
      <w:pPr>
        <w:spacing w:after="0" w:line="240" w:lineRule="auto"/>
        <w:rPr>
          <w:rFonts w:ascii="Arial" w:eastAsia="Comic Sans MS" w:hAnsi="Arial" w:cs="Arial"/>
          <w:sz w:val="20"/>
        </w:rPr>
      </w:pPr>
    </w:p>
    <w:p w14:paraId="266A7088" w14:textId="07CC8025" w:rsidR="00381740" w:rsidRPr="00381740" w:rsidDel="00E42DC3" w:rsidRDefault="00381740" w:rsidP="00381740">
      <w:pPr>
        <w:spacing w:after="0" w:line="240" w:lineRule="auto"/>
        <w:ind w:left="720"/>
        <w:rPr>
          <w:del w:id="279" w:author="Gary Nicolson" w:date="2018-10-22T13:51:00Z"/>
          <w:rFonts w:ascii="Arial" w:eastAsia="Comic Sans MS" w:hAnsi="Arial" w:cs="Arial"/>
          <w:sz w:val="20"/>
        </w:rPr>
      </w:pPr>
      <w:del w:id="280" w:author="Gary Nicolson" w:date="2018-10-22T13:51:00Z">
        <w:r w:rsidRPr="00381740" w:rsidDel="00E42DC3">
          <w:rPr>
            <w:rFonts w:ascii="Arial" w:eastAsia="Comic Sans MS" w:hAnsi="Arial" w:cs="Arial"/>
            <w:sz w:val="20"/>
          </w:rPr>
          <w:delText>Students on a BCS accredited course should consult the BCS checklist before completing their project contract, as it includes eight conditions that the project contract should fulfil, such as</w:delText>
        </w:r>
      </w:del>
    </w:p>
    <w:p w14:paraId="5C6BCA47" w14:textId="411AA346" w:rsidR="00381740" w:rsidRPr="00381740" w:rsidDel="00E42DC3" w:rsidRDefault="00381740" w:rsidP="00381740">
      <w:pPr>
        <w:pStyle w:val="ListParagraph"/>
        <w:numPr>
          <w:ilvl w:val="0"/>
          <w:numId w:val="13"/>
        </w:numPr>
        <w:spacing w:after="0" w:line="240" w:lineRule="auto"/>
        <w:rPr>
          <w:del w:id="281" w:author="Gary Nicolson" w:date="2018-10-22T13:51:00Z"/>
          <w:rFonts w:ascii="Arial" w:eastAsia="Comic Sans MS" w:hAnsi="Arial" w:cs="Arial"/>
          <w:sz w:val="20"/>
        </w:rPr>
      </w:pPr>
      <w:del w:id="282" w:author="Gary Nicolson" w:date="2018-10-22T13:51:00Z">
        <w:r w:rsidRPr="00381740" w:rsidDel="00E42DC3">
          <w:rPr>
            <w:rFonts w:ascii="Arial" w:eastAsia="Comic Sans MS" w:hAnsi="Arial" w:cs="Arial"/>
            <w:sz w:val="20"/>
          </w:rPr>
          <w:delText>The contract contains an elucidation of the problem, the objectives of the project, and a risk analysis</w:delText>
        </w:r>
      </w:del>
    </w:p>
    <w:p w14:paraId="2E3BDA77" w14:textId="4FF610A4" w:rsidR="00381740" w:rsidRPr="00381740" w:rsidDel="00E42DC3" w:rsidRDefault="00381740" w:rsidP="00381740">
      <w:pPr>
        <w:pStyle w:val="ListParagraph"/>
        <w:numPr>
          <w:ilvl w:val="0"/>
          <w:numId w:val="13"/>
        </w:numPr>
        <w:spacing w:after="0" w:line="240" w:lineRule="auto"/>
        <w:rPr>
          <w:del w:id="283" w:author="Gary Nicolson" w:date="2018-10-22T13:51:00Z"/>
          <w:rFonts w:ascii="Arial" w:eastAsia="Comic Sans MS" w:hAnsi="Arial" w:cs="Arial"/>
          <w:sz w:val="20"/>
        </w:rPr>
      </w:pPr>
      <w:del w:id="284" w:author="Gary Nicolson" w:date="2018-10-22T13:51:00Z">
        <w:r w:rsidRPr="00381740" w:rsidDel="00E42DC3">
          <w:rPr>
            <w:rFonts w:ascii="Arial" w:eastAsia="Comic Sans MS" w:hAnsi="Arial" w:cs="Arial"/>
            <w:sz w:val="20"/>
          </w:rPr>
          <w:delText>The contract states that the final report will contain a clear description of the stages of the life cycle undertaken</w:delText>
        </w:r>
      </w:del>
    </w:p>
    <w:p w14:paraId="4938C472" w14:textId="1777EB41" w:rsidR="00381740" w:rsidRPr="00381740" w:rsidDel="00E42DC3" w:rsidRDefault="00381740" w:rsidP="00381740">
      <w:pPr>
        <w:pStyle w:val="ListParagraph"/>
        <w:numPr>
          <w:ilvl w:val="0"/>
          <w:numId w:val="13"/>
        </w:numPr>
        <w:spacing w:after="0" w:line="240" w:lineRule="auto"/>
        <w:rPr>
          <w:del w:id="285" w:author="Gary Nicolson" w:date="2018-10-22T13:51:00Z"/>
          <w:rFonts w:ascii="Arial" w:eastAsia="Comic Sans MS" w:hAnsi="Arial" w:cs="Arial"/>
          <w:sz w:val="20"/>
        </w:rPr>
      </w:pPr>
      <w:del w:id="286" w:author="Gary Nicolson" w:date="2018-10-22T13:51:00Z">
        <w:r w:rsidRPr="00381740" w:rsidDel="00E42DC3">
          <w:rPr>
            <w:rFonts w:ascii="Arial" w:eastAsia="Comic Sans MS" w:hAnsi="Arial" w:cs="Arial"/>
            <w:sz w:val="20"/>
          </w:rPr>
          <w:delText>The contract states that the final report will contain a description of how verification and validation were applied</w:delText>
        </w:r>
      </w:del>
    </w:p>
    <w:p w14:paraId="1C1836C0" w14:textId="122DCDD3" w:rsidR="00381740" w:rsidDel="00E42DC3" w:rsidRDefault="00381740" w:rsidP="008115E3">
      <w:pPr>
        <w:spacing w:after="0" w:line="240" w:lineRule="auto"/>
        <w:ind w:left="720"/>
        <w:rPr>
          <w:del w:id="287" w:author="Gary Nicolson" w:date="2018-10-22T13:51:00Z"/>
          <w:rFonts w:ascii="Arial" w:eastAsia="Comic Sans MS" w:hAnsi="Arial" w:cs="Arial"/>
          <w:sz w:val="20"/>
        </w:rPr>
      </w:pPr>
      <w:del w:id="288" w:author="Gary Nicolson" w:date="2018-10-22T13:51:00Z">
        <w:r w:rsidRPr="00381740" w:rsidDel="00E42DC3">
          <w:rPr>
            <w:rFonts w:ascii="Arial" w:eastAsia="Comic Sans MS" w:hAnsi="Arial" w:cs="Arial"/>
            <w:sz w:val="20"/>
          </w:rPr>
          <w:delText>Most of these requirements also make sense for other students’ project contracts.”</w:delText>
        </w:r>
      </w:del>
    </w:p>
    <w:p w14:paraId="36A84DF9" w14:textId="77777777" w:rsidR="008115E3" w:rsidRPr="008115E3" w:rsidRDefault="008115E3" w:rsidP="008115E3">
      <w:pPr>
        <w:spacing w:after="0" w:line="240" w:lineRule="auto"/>
        <w:ind w:left="720"/>
        <w:rPr>
          <w:rFonts w:ascii="Arial" w:eastAsia="Comic Sans MS" w:hAnsi="Arial" w:cs="Arial"/>
          <w:sz w:val="20"/>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3C2B4F4E" w14:textId="2724A22E" w:rsidR="00F20841" w:rsidRDefault="00F20841" w:rsidP="00A10601">
      <w:pPr>
        <w:spacing w:after="0" w:line="240" w:lineRule="auto"/>
        <w:ind w:left="720"/>
        <w:rPr>
          <w:ins w:id="289" w:author="Gary Nicolson" w:date="2018-10-22T14:42:00Z"/>
          <w:rFonts w:ascii="Arial" w:eastAsia="Comic Sans MS" w:hAnsi="Arial" w:cs="Arial"/>
          <w:sz w:val="20"/>
        </w:rPr>
        <w:pPrChange w:id="290" w:author="Gary Nicolson" w:date="2018-10-22T14:54:00Z">
          <w:pPr>
            <w:spacing w:after="0" w:line="240" w:lineRule="auto"/>
          </w:pPr>
        </w:pPrChange>
      </w:pPr>
      <w:ins w:id="291" w:author="Gary Nicolson" w:date="2018-10-22T14:42:00Z">
        <w:r>
          <w:rPr>
            <w:rFonts w:ascii="Arial" w:eastAsia="Comic Sans MS" w:hAnsi="Arial" w:cs="Arial"/>
            <w:sz w:val="20"/>
          </w:rPr>
          <w:t>A computer</w:t>
        </w:r>
      </w:ins>
      <w:ins w:id="292" w:author="Gary Nicolson" w:date="2018-10-22T14:54:00Z">
        <w:r w:rsidR="00A10601">
          <w:rPr>
            <w:rFonts w:ascii="Arial" w:eastAsia="Comic Sans MS" w:hAnsi="Arial" w:cs="Arial"/>
            <w:sz w:val="20"/>
          </w:rPr>
          <w:t>/</w:t>
        </w:r>
      </w:ins>
      <w:ins w:id="293" w:author="Gary Nicolson" w:date="2018-10-22T14:42:00Z">
        <w:r>
          <w:rPr>
            <w:rFonts w:ascii="Arial" w:eastAsia="Comic Sans MS" w:hAnsi="Arial" w:cs="Arial"/>
            <w:sz w:val="20"/>
          </w:rPr>
          <w:t>The Internet</w:t>
        </w:r>
      </w:ins>
      <w:ins w:id="294" w:author="Gary Nicolson" w:date="2018-10-22T14:54:00Z">
        <w:r w:rsidR="00A10601">
          <w:rPr>
            <w:rFonts w:ascii="Arial" w:eastAsia="Comic Sans MS" w:hAnsi="Arial" w:cs="Arial"/>
            <w:sz w:val="20"/>
          </w:rPr>
          <w:t>/</w:t>
        </w:r>
      </w:ins>
      <w:ins w:id="295" w:author="Gary Nicolson" w:date="2018-10-22T14:49:00Z">
        <w:r>
          <w:rPr>
            <w:rFonts w:ascii="Arial" w:eastAsia="Comic Sans MS" w:hAnsi="Arial" w:cs="Arial"/>
            <w:sz w:val="20"/>
          </w:rPr>
          <w:t>GitHub</w:t>
        </w:r>
      </w:ins>
    </w:p>
    <w:p w14:paraId="51432DBB" w14:textId="19C8B6F5" w:rsidR="0060595F" w:rsidRPr="00432D4C" w:rsidDel="00F20841" w:rsidRDefault="0060595F" w:rsidP="00F20841">
      <w:pPr>
        <w:spacing w:after="0" w:line="240" w:lineRule="auto"/>
        <w:ind w:left="1440"/>
        <w:rPr>
          <w:del w:id="296" w:author="Gary Nicolson" w:date="2018-10-22T14:42:00Z"/>
          <w:rFonts w:ascii="Arial" w:eastAsia="Comic Sans MS" w:hAnsi="Arial" w:cs="Arial"/>
          <w:sz w:val="20"/>
        </w:rPr>
        <w:pPrChange w:id="297" w:author="Gary Nicolson" w:date="2018-10-22T14:42:00Z">
          <w:pPr>
            <w:spacing w:after="0" w:line="240" w:lineRule="auto"/>
            <w:ind w:left="720"/>
          </w:pPr>
        </w:pPrChange>
      </w:pPr>
      <w:del w:id="298" w:author="Gary Nicolson" w:date="2018-10-22T14:42:00Z">
        <w:r w:rsidRPr="00432D4C" w:rsidDel="00F20841">
          <w:rPr>
            <w:rFonts w:ascii="Arial" w:eastAsia="Comic Sans MS" w:hAnsi="Arial" w:cs="Arial"/>
            <w:sz w:val="20"/>
          </w:rPr>
          <w:delText xml:space="preserve">A list of any specific resources that the project requires; for </w:delText>
        </w:r>
        <w:r w:rsidR="005338AB" w:rsidRPr="00432D4C" w:rsidDel="00F20841">
          <w:rPr>
            <w:rFonts w:ascii="Arial" w:eastAsia="Comic Sans MS" w:hAnsi="Arial" w:cs="Arial"/>
            <w:sz w:val="20"/>
          </w:rPr>
          <w:delText>example,</w:delText>
        </w:r>
        <w:r w:rsidRPr="00432D4C" w:rsidDel="00F20841">
          <w:rPr>
            <w:rFonts w:ascii="Arial" w:eastAsia="Comic Sans MS" w:hAnsi="Arial" w:cs="Arial"/>
            <w:sz w:val="20"/>
          </w:rPr>
          <w:delText xml:space="preserve"> hardware and software; access to people or organisations.   </w:delText>
        </w:r>
      </w:del>
    </w:p>
    <w:p w14:paraId="51432DBC" w14:textId="537E51A5" w:rsidR="0060595F" w:rsidRPr="00432D4C" w:rsidDel="00F20841" w:rsidRDefault="0060595F" w:rsidP="00F20841">
      <w:pPr>
        <w:spacing w:after="0" w:line="240" w:lineRule="auto"/>
        <w:ind w:left="1440"/>
        <w:rPr>
          <w:del w:id="299" w:author="Gary Nicolson" w:date="2018-10-22T14:42:00Z"/>
          <w:rFonts w:ascii="Arial" w:eastAsia="Comic Sans MS" w:hAnsi="Arial" w:cs="Arial"/>
          <w:sz w:val="20"/>
        </w:rPr>
        <w:pPrChange w:id="300" w:author="Gary Nicolson" w:date="2018-10-22T14:42:00Z">
          <w:pPr>
            <w:spacing w:after="0" w:line="240" w:lineRule="auto"/>
            <w:ind w:left="720"/>
          </w:pPr>
        </w:pPrChange>
      </w:pPr>
      <w:del w:id="301" w:author="Gary Nicolson" w:date="2018-10-22T14:42:00Z">
        <w:r w:rsidRPr="00432D4C" w:rsidDel="00F20841">
          <w:rPr>
            <w:rFonts w:ascii="Arial" w:eastAsia="Comic Sans MS" w:hAnsi="Arial" w:cs="Arial"/>
            <w:sz w:val="20"/>
          </w:rPr>
          <w:delText>A list of any known constraints, for example availability of certain resources.</w:delText>
        </w:r>
      </w:del>
    </w:p>
    <w:p w14:paraId="4765CBF5" w14:textId="77777777" w:rsidR="002C618D" w:rsidRPr="00432D4C" w:rsidRDefault="002C618D" w:rsidP="00F20841">
      <w:pPr>
        <w:spacing w:after="0" w:line="240" w:lineRule="auto"/>
        <w:ind w:left="720"/>
        <w:rPr>
          <w:rFonts w:ascii="Arial" w:eastAsia="Times New Roman" w:hAnsi="Arial" w:cs="Arial"/>
          <w:b/>
          <w:sz w:val="24"/>
        </w:rPr>
        <w:pPrChange w:id="302" w:author="Gary Nicolson" w:date="2018-10-22T14:42:00Z">
          <w:pPr>
            <w:spacing w:after="0" w:line="240" w:lineRule="auto"/>
          </w:pPr>
        </w:pPrChange>
      </w:pPr>
    </w:p>
    <w:p w14:paraId="51432DBF" w14:textId="4722CFDD"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0" w14:textId="01B65DC5" w:rsidR="0060595F" w:rsidRPr="00432D4C" w:rsidDel="00E42DC3" w:rsidRDefault="0060595F" w:rsidP="00E42DC3">
      <w:pPr>
        <w:spacing w:after="0" w:line="240" w:lineRule="auto"/>
        <w:rPr>
          <w:del w:id="303" w:author="Gary Nicolson" w:date="2018-10-22T13:51:00Z"/>
          <w:rFonts w:ascii="Arial" w:eastAsia="Comic Sans MS" w:hAnsi="Arial" w:cs="Arial"/>
          <w:sz w:val="20"/>
        </w:rPr>
        <w:pPrChange w:id="304" w:author="Gary Nicolson" w:date="2018-10-22T13:51:00Z">
          <w:pPr>
            <w:spacing w:after="0" w:line="240" w:lineRule="auto"/>
          </w:pPr>
        </w:pPrChange>
      </w:pPr>
      <w:r w:rsidRPr="00432D4C">
        <w:rPr>
          <w:rFonts w:ascii="Arial" w:eastAsia="Comic Sans MS" w:hAnsi="Arial" w:cs="Arial"/>
          <w:sz w:val="24"/>
        </w:rPr>
        <w:tab/>
      </w:r>
      <w:del w:id="305" w:author="Gary Nicolson" w:date="2018-10-22T13:51:00Z">
        <w:r w:rsidRPr="00432D4C" w:rsidDel="00E42DC3">
          <w:rPr>
            <w:rFonts w:ascii="Arial" w:eastAsia="Comic Sans MS" w:hAnsi="Arial" w:cs="Arial"/>
            <w:sz w:val="20"/>
          </w:rPr>
          <w:delText>A list of sources you intend to use.  These could include:</w:delText>
        </w:r>
      </w:del>
    </w:p>
    <w:p w14:paraId="51432DC1" w14:textId="194EED38" w:rsidR="0060595F" w:rsidRPr="00432D4C" w:rsidDel="00E42DC3" w:rsidRDefault="0060595F" w:rsidP="00E42DC3">
      <w:pPr>
        <w:spacing w:after="0" w:line="240" w:lineRule="auto"/>
        <w:rPr>
          <w:del w:id="306" w:author="Gary Nicolson" w:date="2018-10-22T13:51:00Z"/>
          <w:rFonts w:ascii="Arial" w:eastAsia="Comic Sans MS" w:hAnsi="Arial" w:cs="Arial"/>
          <w:sz w:val="20"/>
        </w:rPr>
        <w:pPrChange w:id="307" w:author="Gary Nicolson" w:date="2018-10-22T13:51:00Z">
          <w:pPr>
            <w:numPr>
              <w:numId w:val="4"/>
            </w:numPr>
            <w:spacing w:after="0" w:line="240" w:lineRule="auto"/>
            <w:ind w:left="1080" w:hanging="360"/>
          </w:pPr>
        </w:pPrChange>
      </w:pPr>
      <w:del w:id="308" w:author="Gary Nicolson" w:date="2018-10-22T13:51:00Z">
        <w:r w:rsidRPr="00432D4C" w:rsidDel="00E42DC3">
          <w:rPr>
            <w:rFonts w:ascii="Arial" w:eastAsia="Comic Sans MS" w:hAnsi="Arial" w:cs="Arial"/>
            <w:sz w:val="20"/>
          </w:rPr>
          <w:delText>Specific books/journals if you already know of them;</w:delText>
        </w:r>
      </w:del>
    </w:p>
    <w:p w14:paraId="51432DC2" w14:textId="26D0BEF1" w:rsidR="0060595F" w:rsidRPr="00432D4C" w:rsidRDefault="0060595F" w:rsidP="00A10601">
      <w:pPr>
        <w:spacing w:after="0" w:line="240" w:lineRule="auto"/>
        <w:rPr>
          <w:rFonts w:ascii="Arial" w:eastAsia="Comic Sans MS" w:hAnsi="Arial" w:cs="Arial"/>
          <w:sz w:val="20"/>
        </w:rPr>
        <w:pPrChange w:id="309" w:author="Gary Nicolson" w:date="2018-10-22T14:54:00Z">
          <w:pPr>
            <w:numPr>
              <w:numId w:val="4"/>
            </w:numPr>
            <w:spacing w:after="0" w:line="240" w:lineRule="auto"/>
            <w:ind w:left="1080" w:hanging="360"/>
          </w:pPr>
        </w:pPrChange>
      </w:pPr>
      <w:r w:rsidRPr="00432D4C">
        <w:rPr>
          <w:rFonts w:ascii="Arial" w:eastAsia="Comic Sans MS" w:hAnsi="Arial" w:cs="Arial"/>
          <w:sz w:val="20"/>
        </w:rPr>
        <w:t>Library</w:t>
      </w:r>
      <w:ins w:id="310" w:author="Gary Nicolson" w:date="2018-10-22T14:54:00Z">
        <w:r w:rsidR="00A10601">
          <w:rPr>
            <w:rFonts w:ascii="Arial" w:eastAsia="Comic Sans MS" w:hAnsi="Arial" w:cs="Arial"/>
            <w:sz w:val="20"/>
          </w:rPr>
          <w:t>/</w:t>
        </w:r>
      </w:ins>
      <w:del w:id="311" w:author="Gary Nicolson" w:date="2018-10-22T14:42:00Z">
        <w:r w:rsidRPr="00432D4C" w:rsidDel="00F20841">
          <w:rPr>
            <w:rFonts w:ascii="Arial" w:eastAsia="Comic Sans MS" w:hAnsi="Arial" w:cs="Arial"/>
            <w:sz w:val="20"/>
          </w:rPr>
          <w:delText>/</w:delText>
        </w:r>
      </w:del>
      <w:r w:rsidRPr="00432D4C">
        <w:rPr>
          <w:rFonts w:ascii="Arial" w:eastAsia="Comic Sans MS" w:hAnsi="Arial" w:cs="Arial"/>
          <w:sz w:val="20"/>
        </w:rPr>
        <w:t>Internet</w:t>
      </w:r>
      <w:del w:id="312" w:author="Gary Nicolson" w:date="2018-10-22T14:21:00Z">
        <w:r w:rsidRPr="00432D4C" w:rsidDel="00091F02">
          <w:rPr>
            <w:rFonts w:ascii="Arial" w:eastAsia="Comic Sans MS" w:hAnsi="Arial" w:cs="Arial"/>
            <w:sz w:val="20"/>
          </w:rPr>
          <w:delText>;</w:delText>
        </w:r>
      </w:del>
    </w:p>
    <w:p w14:paraId="51432DC3" w14:textId="756BA0AC" w:rsidR="0060595F" w:rsidRPr="00432D4C" w:rsidDel="00E42DC3" w:rsidRDefault="0060595F" w:rsidP="0060595F">
      <w:pPr>
        <w:numPr>
          <w:ilvl w:val="0"/>
          <w:numId w:val="4"/>
        </w:numPr>
        <w:spacing w:after="0" w:line="240" w:lineRule="auto"/>
        <w:ind w:left="1080" w:hanging="360"/>
        <w:rPr>
          <w:del w:id="313" w:author="Gary Nicolson" w:date="2018-10-22T13:51:00Z"/>
          <w:rFonts w:ascii="Arial" w:eastAsia="Comic Sans MS" w:hAnsi="Arial" w:cs="Arial"/>
          <w:sz w:val="20"/>
        </w:rPr>
      </w:pPr>
      <w:del w:id="314" w:author="Gary Nicolson" w:date="2018-10-22T13:51:00Z">
        <w:r w:rsidRPr="00432D4C" w:rsidDel="00E42DC3">
          <w:rPr>
            <w:rFonts w:ascii="Arial" w:eastAsia="Comic Sans MS" w:hAnsi="Arial" w:cs="Arial"/>
            <w:sz w:val="20"/>
          </w:rPr>
          <w:delText>Organisations or individuals you intend to contact.</w:delText>
        </w:r>
      </w:del>
    </w:p>
    <w:p w14:paraId="2B71CA2C" w14:textId="77777777" w:rsidR="002C618D" w:rsidRPr="00432D4C" w:rsidRDefault="002C618D"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47470CFE" w:rsidR="005433E0" w:rsidRDefault="005433E0" w:rsidP="00E42DC3">
      <w:pPr>
        <w:spacing w:after="0" w:line="240" w:lineRule="auto"/>
        <w:ind w:left="720"/>
        <w:rPr>
          <w:rFonts w:ascii="Arial" w:eastAsia="Times New Roman" w:hAnsi="Arial" w:cs="Arial"/>
          <w:sz w:val="20"/>
          <w:szCs w:val="20"/>
        </w:rPr>
        <w:pPrChange w:id="315" w:author="Gary Nicolson" w:date="2018-10-22T13:53:00Z">
          <w:pPr>
            <w:spacing w:after="0" w:line="240" w:lineRule="auto"/>
          </w:pPr>
        </w:pPrChange>
      </w:pPr>
      <w:del w:id="316" w:author="Gary Nicolson" w:date="2018-10-22T13:53:00Z">
        <w:r w:rsidRPr="00432D4C" w:rsidDel="00E42DC3">
          <w:rPr>
            <w:rFonts w:ascii="Arial" w:eastAsia="Times New Roman" w:hAnsi="Arial" w:cs="Arial"/>
          </w:rPr>
          <w:tab/>
        </w:r>
      </w:del>
      <w:ins w:id="317" w:author="Gary Nicolson" w:date="2018-10-22T13:51:00Z">
        <w:r w:rsidR="00E42DC3" w:rsidRPr="00E42DC3">
          <w:rPr>
            <w:rFonts w:ascii="Arial" w:eastAsia="Comic Sans MS" w:hAnsi="Arial" w:cs="Arial"/>
            <w:sz w:val="20"/>
            <w:rPrChange w:id="318" w:author="Gary Nicolson" w:date="2018-10-22T13:53:00Z">
              <w:rPr>
                <w:rFonts w:ascii="Arial" w:eastAsia="Times New Roman" w:hAnsi="Arial" w:cs="Arial"/>
              </w:rPr>
            </w:rPrChange>
          </w:rPr>
          <w:t xml:space="preserve">Major risk is in the use of new technologies that </w:t>
        </w:r>
      </w:ins>
      <w:ins w:id="319" w:author="Gary Nicolson" w:date="2018-10-22T13:52:00Z">
        <w:r w:rsidR="00E42DC3" w:rsidRPr="00E42DC3">
          <w:rPr>
            <w:rFonts w:ascii="Arial" w:eastAsia="Comic Sans MS" w:hAnsi="Arial" w:cs="Arial"/>
            <w:sz w:val="20"/>
            <w:rPrChange w:id="320" w:author="Gary Nicolson" w:date="2018-10-22T13:53:00Z">
              <w:rPr>
                <w:rFonts w:ascii="Arial" w:eastAsia="Times New Roman" w:hAnsi="Arial" w:cs="Arial"/>
              </w:rPr>
            </w:rPrChange>
          </w:rPr>
          <w:t>I</w:t>
        </w:r>
      </w:ins>
      <w:ins w:id="321" w:author="Gary Nicolson" w:date="2018-10-22T13:51:00Z">
        <w:r w:rsidR="00E42DC3" w:rsidRPr="00E42DC3">
          <w:rPr>
            <w:rFonts w:ascii="Arial" w:eastAsia="Comic Sans MS" w:hAnsi="Arial" w:cs="Arial"/>
            <w:sz w:val="20"/>
            <w:rPrChange w:id="322" w:author="Gary Nicolson" w:date="2018-10-22T13:53:00Z">
              <w:rPr>
                <w:rFonts w:ascii="Arial" w:eastAsia="Times New Roman" w:hAnsi="Arial" w:cs="Arial"/>
              </w:rPr>
            </w:rPrChange>
          </w:rPr>
          <w:t xml:space="preserve"> </w:t>
        </w:r>
      </w:ins>
      <w:ins w:id="323" w:author="Gary Nicolson" w:date="2018-10-22T13:52:00Z">
        <w:r w:rsidR="00E42DC3" w:rsidRPr="00E42DC3">
          <w:rPr>
            <w:rFonts w:ascii="Arial" w:eastAsia="Comic Sans MS" w:hAnsi="Arial" w:cs="Arial"/>
            <w:sz w:val="20"/>
            <w:rPrChange w:id="324" w:author="Gary Nicolson" w:date="2018-10-22T13:53:00Z">
              <w:rPr>
                <w:rFonts w:ascii="Arial" w:eastAsia="Times New Roman" w:hAnsi="Arial" w:cs="Arial"/>
              </w:rPr>
            </w:rPrChange>
          </w:rPr>
          <w:t xml:space="preserve">do not have complete familiarity with </w:t>
        </w:r>
        <w:r w:rsidR="00E42DC3">
          <w:rPr>
            <w:rFonts w:ascii="Arial" w:eastAsia="Comic Sans MS" w:hAnsi="Arial" w:cs="Arial"/>
            <w:sz w:val="20"/>
            <w:rPrChange w:id="325" w:author="Gary Nicolson" w:date="2018-10-22T13:53:00Z">
              <w:rPr>
                <w:rFonts w:ascii="Arial" w:eastAsia="Comic Sans MS" w:hAnsi="Arial" w:cs="Arial"/>
                <w:sz w:val="20"/>
              </w:rPr>
            </w:rPrChange>
          </w:rPr>
          <w:t>and t</w:t>
        </w:r>
        <w:r w:rsidR="00E42DC3" w:rsidRPr="00E42DC3">
          <w:rPr>
            <w:rFonts w:ascii="Arial" w:eastAsia="Comic Sans MS" w:hAnsi="Arial" w:cs="Arial"/>
            <w:sz w:val="20"/>
            <w:rPrChange w:id="326" w:author="Gary Nicolson" w:date="2018-10-22T13:53:00Z">
              <w:rPr>
                <w:rFonts w:ascii="Arial" w:eastAsia="Times New Roman" w:hAnsi="Arial" w:cs="Arial"/>
              </w:rPr>
            </w:rPrChange>
          </w:rPr>
          <w:t>he possibility of reaching a</w:t>
        </w:r>
      </w:ins>
      <w:ins w:id="327" w:author="Gary Nicolson" w:date="2018-10-22T13:53:00Z">
        <w:r w:rsidR="00E42DC3">
          <w:rPr>
            <w:rFonts w:ascii="Arial" w:eastAsia="Comic Sans MS" w:hAnsi="Arial" w:cs="Arial"/>
            <w:sz w:val="20"/>
          </w:rPr>
          <w:t>n</w:t>
        </w:r>
      </w:ins>
      <w:ins w:id="328" w:author="Gary Nicolson" w:date="2018-10-22T13:52:00Z">
        <w:r w:rsidR="00E42DC3" w:rsidRPr="00E42DC3">
          <w:rPr>
            <w:rFonts w:ascii="Arial" w:eastAsia="Comic Sans MS" w:hAnsi="Arial" w:cs="Arial"/>
            <w:sz w:val="20"/>
            <w:rPrChange w:id="329" w:author="Gary Nicolson" w:date="2018-10-22T13:53:00Z">
              <w:rPr>
                <w:rFonts w:ascii="Arial" w:eastAsia="Times New Roman" w:hAnsi="Arial" w:cs="Arial"/>
              </w:rPr>
            </w:rPrChange>
          </w:rPr>
          <w:t xml:space="preserve"> impasse due to </w:t>
        </w:r>
      </w:ins>
      <w:ins w:id="330" w:author="Gary Nicolson" w:date="2018-10-22T13:56:00Z">
        <w:r w:rsidR="000D29F2">
          <w:rPr>
            <w:rFonts w:ascii="Arial" w:eastAsia="Comic Sans MS" w:hAnsi="Arial" w:cs="Arial"/>
            <w:sz w:val="20"/>
          </w:rPr>
          <w:t xml:space="preserve">this. </w:t>
        </w:r>
      </w:ins>
      <w:ins w:id="331" w:author="Gary Nicolson" w:date="2018-10-22T13:57:00Z">
        <w:r w:rsidR="000D29F2">
          <w:rPr>
            <w:rFonts w:ascii="Arial" w:eastAsia="Comic Sans MS" w:hAnsi="Arial" w:cs="Arial"/>
            <w:sz w:val="20"/>
          </w:rPr>
          <w:t>Solution</w:t>
        </w:r>
      </w:ins>
      <w:ins w:id="332" w:author="Gary Nicolson" w:date="2018-10-22T13:56:00Z">
        <w:r w:rsidR="000D29F2">
          <w:rPr>
            <w:rFonts w:ascii="Arial" w:eastAsia="Comic Sans MS" w:hAnsi="Arial" w:cs="Arial"/>
            <w:sz w:val="20"/>
          </w:rPr>
          <w:t xml:space="preserve"> would be to revert to other known technologies. </w:t>
        </w:r>
      </w:ins>
      <w:ins w:id="333" w:author="Gary Nicolson" w:date="2018-10-22T13:57:00Z">
        <w:r w:rsidR="000D29F2">
          <w:rPr>
            <w:rFonts w:ascii="Arial" w:eastAsia="Comic Sans MS" w:hAnsi="Arial" w:cs="Arial"/>
            <w:sz w:val="20"/>
          </w:rPr>
          <w:t>E.g.</w:t>
        </w:r>
      </w:ins>
      <w:ins w:id="334" w:author="Gary Nicolson" w:date="2018-10-22T13:56:00Z">
        <w:r w:rsidR="000D29F2">
          <w:rPr>
            <w:rFonts w:ascii="Arial" w:eastAsia="Comic Sans MS" w:hAnsi="Arial" w:cs="Arial"/>
            <w:sz w:val="20"/>
          </w:rPr>
          <w:t xml:space="preserve"> use a Relational DB rather than a NoSQL Db such as MongoDB</w:t>
        </w:r>
      </w:ins>
      <w:ins w:id="335" w:author="Gary Nicolson" w:date="2018-10-22T14:21:00Z">
        <w:r w:rsidR="00091F02">
          <w:rPr>
            <w:rFonts w:ascii="Arial" w:eastAsia="Comic Sans MS" w:hAnsi="Arial" w:cs="Arial"/>
            <w:sz w:val="20"/>
          </w:rPr>
          <w:t>.</w:t>
        </w:r>
      </w:ins>
      <w:del w:id="336" w:author="Gary Nicolson" w:date="2018-10-22T13:51:00Z">
        <w:r w:rsidRPr="00432D4C" w:rsidDel="00E42DC3">
          <w:rPr>
            <w:rFonts w:ascii="Arial" w:eastAsia="Times New Roman" w:hAnsi="Arial" w:cs="Arial"/>
            <w:sz w:val="20"/>
            <w:szCs w:val="20"/>
          </w:rPr>
          <w:delText>What could endanger your project</w:delText>
        </w:r>
        <w:r w:rsidRPr="00432D4C" w:rsidDel="00E42DC3">
          <w:rPr>
            <w:rFonts w:ascii="Arial" w:eastAsia="Times New Roman" w:hAnsi="Arial" w:cs="Arial"/>
          </w:rPr>
          <w:delText>,</w:delText>
        </w:r>
        <w:r w:rsidRPr="00432D4C" w:rsidDel="00E42DC3">
          <w:rPr>
            <w:rFonts w:ascii="Arial" w:eastAsia="Times New Roman" w:hAnsi="Arial" w:cs="Arial"/>
            <w:sz w:val="20"/>
            <w:szCs w:val="20"/>
          </w:rPr>
          <w:delText xml:space="preserve"> what will you do if it happens</w:delText>
        </w:r>
        <w:r w:rsidR="002C618D" w:rsidDel="00E42DC3">
          <w:rPr>
            <w:rFonts w:ascii="Arial" w:eastAsia="Times New Roman" w:hAnsi="Arial" w:cs="Arial"/>
            <w:sz w:val="20"/>
            <w:szCs w:val="20"/>
          </w:rPr>
          <w:delText>.</w:delText>
        </w:r>
      </w:del>
    </w:p>
    <w:p w14:paraId="51432DC8" w14:textId="5EA4EE1D" w:rsidR="005433E0" w:rsidRPr="00432D4C" w:rsidRDefault="005433E0" w:rsidP="0060595F">
      <w:pPr>
        <w:spacing w:after="0" w:line="240" w:lineRule="auto"/>
        <w:rPr>
          <w:rFonts w:ascii="Arial" w:eastAsia="Times New Roman" w:hAnsi="Arial" w:cs="Arial"/>
        </w:rPr>
      </w:pPr>
    </w:p>
    <w:p w14:paraId="51432DCA" w14:textId="49DC31E5"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Schedule of Activities</w:t>
      </w:r>
    </w:p>
    <w:p w14:paraId="226EB0DC" w14:textId="15C4BA87" w:rsidR="00F20841" w:rsidRDefault="00F20841" w:rsidP="00F20841">
      <w:pPr>
        <w:spacing w:after="0" w:line="240" w:lineRule="auto"/>
        <w:ind w:left="720"/>
        <w:rPr>
          <w:ins w:id="337" w:author="Gary Nicolson" w:date="2018-10-22T14:44:00Z"/>
          <w:rFonts w:ascii="Arial" w:eastAsia="Comic Sans MS" w:hAnsi="Arial" w:cs="Arial"/>
          <w:sz w:val="20"/>
        </w:rPr>
        <w:pPrChange w:id="338" w:author="Gary Nicolson" w:date="2018-10-22T14:46:00Z">
          <w:pPr>
            <w:spacing w:after="0" w:line="240" w:lineRule="auto"/>
          </w:pPr>
        </w:pPrChange>
      </w:pPr>
      <w:ins w:id="339" w:author="Gary Nicolson" w:date="2018-10-22T14:43:00Z">
        <w:r>
          <w:rPr>
            <w:rFonts w:ascii="Arial" w:eastAsia="Comic Sans MS" w:hAnsi="Arial" w:cs="Arial"/>
            <w:sz w:val="20"/>
          </w:rPr>
          <w:t xml:space="preserve">Dec </w:t>
        </w:r>
      </w:ins>
      <w:ins w:id="340" w:author="Gary Nicolson" w:date="2018-10-22T14:48:00Z">
        <w:r>
          <w:rPr>
            <w:rFonts w:ascii="Arial" w:eastAsia="Comic Sans MS" w:hAnsi="Arial" w:cs="Arial"/>
            <w:sz w:val="20"/>
          </w:rPr>
          <w:t>14</w:t>
        </w:r>
        <w:r w:rsidRPr="00F20841">
          <w:rPr>
            <w:rFonts w:ascii="Arial" w:eastAsia="Comic Sans MS" w:hAnsi="Arial" w:cs="Arial"/>
            <w:sz w:val="20"/>
            <w:vertAlign w:val="superscript"/>
            <w:rPrChange w:id="341" w:author="Gary Nicolson" w:date="2018-10-22T14:45:00Z">
              <w:rPr>
                <w:rFonts w:ascii="Arial" w:eastAsia="Comic Sans MS" w:hAnsi="Arial" w:cs="Arial"/>
                <w:sz w:val="20"/>
                <w:vertAlign w:val="superscript"/>
              </w:rPr>
            </w:rPrChange>
          </w:rPr>
          <w:t>th</w:t>
        </w:r>
        <w:r>
          <w:rPr>
            <w:rFonts w:ascii="Arial" w:eastAsia="Comic Sans MS" w:hAnsi="Arial" w:cs="Arial"/>
            <w:sz w:val="20"/>
          </w:rPr>
          <w:t xml:space="preserve"> Finish</w:t>
        </w:r>
      </w:ins>
      <w:ins w:id="342" w:author="Gary Nicolson" w:date="2018-10-22T14:43:00Z">
        <w:r>
          <w:rPr>
            <w:rFonts w:ascii="Arial" w:eastAsia="Comic Sans MS" w:hAnsi="Arial" w:cs="Arial"/>
            <w:sz w:val="20"/>
          </w:rPr>
          <w:t xml:space="preserve"> Requirement, Design specs</w:t>
        </w:r>
      </w:ins>
      <w:ins w:id="343" w:author="Gary Nicolson" w:date="2018-10-22T14:44:00Z">
        <w:r>
          <w:rPr>
            <w:rFonts w:ascii="Arial" w:eastAsia="Comic Sans MS" w:hAnsi="Arial" w:cs="Arial"/>
            <w:sz w:val="20"/>
          </w:rPr>
          <w:t>, Interface designs, Use Cases</w:t>
        </w:r>
      </w:ins>
    </w:p>
    <w:p w14:paraId="7537AFB0" w14:textId="4A99D1FF" w:rsidR="00F20841" w:rsidRDefault="00F20841" w:rsidP="00F20841">
      <w:pPr>
        <w:spacing w:after="0" w:line="240" w:lineRule="auto"/>
        <w:ind w:left="720"/>
        <w:rPr>
          <w:ins w:id="344" w:author="Gary Nicolson" w:date="2018-10-22T14:45:00Z"/>
          <w:rFonts w:ascii="Arial" w:eastAsia="Comic Sans MS" w:hAnsi="Arial" w:cs="Arial"/>
          <w:sz w:val="20"/>
        </w:rPr>
        <w:pPrChange w:id="345" w:author="Gary Nicolson" w:date="2018-10-22T14:46:00Z">
          <w:pPr>
            <w:spacing w:after="0" w:line="240" w:lineRule="auto"/>
          </w:pPr>
        </w:pPrChange>
      </w:pPr>
      <w:ins w:id="346" w:author="Gary Nicolson" w:date="2018-10-22T14:44:00Z">
        <w:r>
          <w:rPr>
            <w:rFonts w:ascii="Arial" w:eastAsia="Comic Sans MS" w:hAnsi="Arial" w:cs="Arial"/>
            <w:sz w:val="20"/>
          </w:rPr>
          <w:t>Jan 30</w:t>
        </w:r>
        <w:r w:rsidRPr="00F20841">
          <w:rPr>
            <w:rFonts w:ascii="Arial" w:eastAsia="Comic Sans MS" w:hAnsi="Arial" w:cs="Arial"/>
            <w:sz w:val="20"/>
            <w:vertAlign w:val="superscript"/>
            <w:rPrChange w:id="347" w:author="Gary Nicolson" w:date="2018-10-22T14:45:00Z">
              <w:rPr>
                <w:rFonts w:ascii="Arial" w:eastAsia="Comic Sans MS" w:hAnsi="Arial" w:cs="Arial"/>
                <w:sz w:val="20"/>
              </w:rPr>
            </w:rPrChange>
          </w:rPr>
          <w:t>th</w:t>
        </w:r>
        <w:r>
          <w:rPr>
            <w:rFonts w:ascii="Arial" w:eastAsia="Comic Sans MS" w:hAnsi="Arial" w:cs="Arial"/>
            <w:sz w:val="20"/>
          </w:rPr>
          <w:t xml:space="preserve"> </w:t>
        </w:r>
      </w:ins>
      <w:ins w:id="348" w:author="Gary Nicolson" w:date="2018-10-22T14:45:00Z">
        <w:r>
          <w:rPr>
            <w:rFonts w:ascii="Arial" w:eastAsia="Comic Sans MS" w:hAnsi="Arial" w:cs="Arial"/>
            <w:sz w:val="20"/>
          </w:rPr>
          <w:t>Finish prototype, integrate TDD and unit Tests</w:t>
        </w:r>
      </w:ins>
    </w:p>
    <w:p w14:paraId="0F91BF9C" w14:textId="2A5B613A" w:rsidR="00F20841" w:rsidRDefault="00F20841" w:rsidP="00F20841">
      <w:pPr>
        <w:spacing w:after="0" w:line="240" w:lineRule="auto"/>
        <w:ind w:left="720"/>
        <w:rPr>
          <w:ins w:id="349" w:author="Gary Nicolson" w:date="2018-10-22T14:47:00Z"/>
          <w:rFonts w:ascii="Arial" w:eastAsia="Comic Sans MS" w:hAnsi="Arial" w:cs="Arial"/>
          <w:sz w:val="20"/>
        </w:rPr>
        <w:pPrChange w:id="350" w:author="Gary Nicolson" w:date="2018-10-22T14:46:00Z">
          <w:pPr>
            <w:spacing w:after="0" w:line="240" w:lineRule="auto"/>
          </w:pPr>
        </w:pPrChange>
      </w:pPr>
      <w:ins w:id="351" w:author="Gary Nicolson" w:date="2018-10-22T14:45:00Z">
        <w:r>
          <w:rPr>
            <w:rFonts w:ascii="Arial" w:eastAsia="Comic Sans MS" w:hAnsi="Arial" w:cs="Arial"/>
            <w:sz w:val="20"/>
          </w:rPr>
          <w:t>Feb 28</w:t>
        </w:r>
        <w:r w:rsidRPr="00F20841">
          <w:rPr>
            <w:rFonts w:ascii="Arial" w:eastAsia="Comic Sans MS" w:hAnsi="Arial" w:cs="Arial"/>
            <w:sz w:val="20"/>
            <w:vertAlign w:val="superscript"/>
            <w:rPrChange w:id="352" w:author="Gary Nicolson" w:date="2018-10-22T14:45:00Z">
              <w:rPr>
                <w:rFonts w:ascii="Arial" w:eastAsia="Comic Sans MS" w:hAnsi="Arial" w:cs="Arial"/>
                <w:sz w:val="20"/>
              </w:rPr>
            </w:rPrChange>
          </w:rPr>
          <w:t>th</w:t>
        </w:r>
        <w:r>
          <w:rPr>
            <w:rFonts w:ascii="Arial" w:eastAsia="Comic Sans MS" w:hAnsi="Arial" w:cs="Arial"/>
            <w:sz w:val="20"/>
          </w:rPr>
          <w:t xml:space="preserve"> Finish</w:t>
        </w:r>
      </w:ins>
      <w:ins w:id="353" w:author="Gary Nicolson" w:date="2018-10-22T14:47:00Z">
        <w:r>
          <w:rPr>
            <w:rFonts w:ascii="Arial" w:eastAsia="Comic Sans MS" w:hAnsi="Arial" w:cs="Arial"/>
            <w:sz w:val="20"/>
          </w:rPr>
          <w:t xml:space="preserve"> report</w:t>
        </w:r>
      </w:ins>
      <w:ins w:id="354" w:author="Gary Nicolson" w:date="2018-10-22T14:48:00Z">
        <w:r>
          <w:rPr>
            <w:rFonts w:ascii="Arial" w:eastAsia="Comic Sans MS" w:hAnsi="Arial" w:cs="Arial"/>
            <w:sz w:val="20"/>
          </w:rPr>
          <w:t>, Build system</w:t>
        </w:r>
      </w:ins>
    </w:p>
    <w:p w14:paraId="4BCEBB52" w14:textId="77777777" w:rsidR="00A10601" w:rsidRDefault="00F20841" w:rsidP="00F20841">
      <w:pPr>
        <w:spacing w:after="0" w:line="240" w:lineRule="auto"/>
        <w:ind w:left="720"/>
        <w:rPr>
          <w:ins w:id="355" w:author="Gary Nicolson" w:date="2018-10-22T14:52:00Z"/>
          <w:rFonts w:ascii="Arial" w:eastAsia="Comic Sans MS" w:hAnsi="Arial" w:cs="Arial"/>
          <w:sz w:val="20"/>
        </w:rPr>
        <w:pPrChange w:id="356" w:author="Gary Nicolson" w:date="2018-10-22T14:46:00Z">
          <w:pPr>
            <w:spacing w:after="0" w:line="240" w:lineRule="auto"/>
          </w:pPr>
        </w:pPrChange>
      </w:pPr>
      <w:ins w:id="357" w:author="Gary Nicolson" w:date="2018-10-22T14:47:00Z">
        <w:r>
          <w:rPr>
            <w:rFonts w:ascii="Arial" w:eastAsia="Comic Sans MS" w:hAnsi="Arial" w:cs="Arial"/>
            <w:sz w:val="20"/>
          </w:rPr>
          <w:t>Mar 31</w:t>
        </w:r>
        <w:r w:rsidRPr="00F20841">
          <w:rPr>
            <w:rFonts w:ascii="Arial" w:eastAsia="Comic Sans MS" w:hAnsi="Arial" w:cs="Arial"/>
            <w:sz w:val="20"/>
            <w:vertAlign w:val="superscript"/>
            <w:rPrChange w:id="358" w:author="Gary Nicolson" w:date="2018-10-22T14:47:00Z">
              <w:rPr>
                <w:rFonts w:ascii="Arial" w:eastAsia="Comic Sans MS" w:hAnsi="Arial" w:cs="Arial"/>
                <w:sz w:val="20"/>
              </w:rPr>
            </w:rPrChange>
          </w:rPr>
          <w:t>st</w:t>
        </w:r>
        <w:r>
          <w:rPr>
            <w:rFonts w:ascii="Arial" w:eastAsia="Comic Sans MS" w:hAnsi="Arial" w:cs="Arial"/>
            <w:sz w:val="20"/>
          </w:rPr>
          <w:t xml:space="preserve"> Resolve issues</w:t>
        </w:r>
      </w:ins>
      <w:ins w:id="359" w:author="Gary Nicolson" w:date="2018-10-22T14:48:00Z">
        <w:r>
          <w:rPr>
            <w:rFonts w:ascii="Arial" w:eastAsia="Comic Sans MS" w:hAnsi="Arial" w:cs="Arial"/>
            <w:sz w:val="20"/>
          </w:rPr>
          <w:t xml:space="preserve"> (there’s always issues)</w:t>
        </w:r>
      </w:ins>
    </w:p>
    <w:p w14:paraId="51432DCB" w14:textId="1A3DCFA1" w:rsidR="0060595F" w:rsidRPr="00432D4C" w:rsidDel="00F20841" w:rsidRDefault="00A10601" w:rsidP="00F20841">
      <w:pPr>
        <w:spacing w:after="0" w:line="240" w:lineRule="auto"/>
        <w:ind w:left="1440"/>
        <w:rPr>
          <w:del w:id="360" w:author="Gary Nicolson" w:date="2018-10-22T14:42:00Z"/>
          <w:rFonts w:ascii="Arial" w:eastAsia="Comic Sans MS" w:hAnsi="Arial" w:cs="Arial"/>
          <w:sz w:val="20"/>
        </w:rPr>
        <w:pPrChange w:id="361" w:author="Gary Nicolson" w:date="2018-10-22T14:46:00Z">
          <w:pPr>
            <w:spacing w:after="0" w:line="240" w:lineRule="auto"/>
            <w:ind w:left="720"/>
          </w:pPr>
        </w:pPrChange>
      </w:pPr>
      <w:ins w:id="362" w:author="Gary Nicolson" w:date="2018-10-22T14:52:00Z">
        <w:r>
          <w:rPr>
            <w:rFonts w:ascii="Arial" w:eastAsia="Comic Sans MS" w:hAnsi="Arial" w:cs="Arial"/>
            <w:sz w:val="20"/>
          </w:rPr>
          <w:t>Apr 5</w:t>
        </w:r>
        <w:r w:rsidRPr="00A10601">
          <w:rPr>
            <w:rFonts w:ascii="Arial" w:eastAsia="Comic Sans MS" w:hAnsi="Arial" w:cs="Arial"/>
            <w:sz w:val="20"/>
            <w:vertAlign w:val="superscript"/>
            <w:rPrChange w:id="363" w:author="Gary Nicolson" w:date="2018-10-22T14:52:00Z">
              <w:rPr>
                <w:rFonts w:ascii="Arial" w:eastAsia="Comic Sans MS" w:hAnsi="Arial" w:cs="Arial"/>
                <w:sz w:val="20"/>
              </w:rPr>
            </w:rPrChange>
          </w:rPr>
          <w:t>th</w:t>
        </w:r>
        <w:r>
          <w:rPr>
            <w:rFonts w:ascii="Arial" w:eastAsia="Comic Sans MS" w:hAnsi="Arial" w:cs="Arial"/>
            <w:sz w:val="20"/>
          </w:rPr>
          <w:t xml:space="preserve"> Hand in</w:t>
        </w:r>
      </w:ins>
      <w:del w:id="364" w:author="Gary Nicolson" w:date="2018-10-22T14:42:00Z">
        <w:r w:rsidR="0060595F" w:rsidRPr="00432D4C" w:rsidDel="00F20841">
          <w:rPr>
            <w:rFonts w:ascii="Arial" w:eastAsia="Comic Sans MS" w:hAnsi="Arial" w:cs="Arial"/>
            <w:sz w:val="20"/>
          </w:rPr>
          <w:delText xml:space="preserve">Having defined the tasks to be undertaken in the list of objectives, you need to prepare a Project Plan to show how you intend to carry </w:delText>
        </w:r>
        <w:r w:rsidR="00CF6003" w:rsidRPr="00432D4C" w:rsidDel="00F20841">
          <w:rPr>
            <w:rFonts w:ascii="Arial" w:eastAsia="Comic Sans MS" w:hAnsi="Arial" w:cs="Arial"/>
            <w:sz w:val="20"/>
          </w:rPr>
          <w:delText xml:space="preserve">them out: </w:delText>
        </w:r>
        <w:r w:rsidR="005433E0" w:rsidRPr="00432D4C" w:rsidDel="00F20841">
          <w:rPr>
            <w:rFonts w:ascii="Arial" w:eastAsia="Comic Sans MS" w:hAnsi="Arial" w:cs="Arial"/>
            <w:sz w:val="20"/>
          </w:rPr>
          <w:delText xml:space="preserve"> You may find it helpful to draw up a critical path diagram before drawing a </w:delText>
        </w:r>
        <w:r w:rsidR="00F84EA2" w:rsidRPr="00432D4C" w:rsidDel="00F20841">
          <w:rPr>
            <w:rFonts w:ascii="Arial" w:eastAsia="Comic Sans MS" w:hAnsi="Arial" w:cs="Arial"/>
            <w:sz w:val="20"/>
          </w:rPr>
          <w:delText>Gantt</w:delText>
        </w:r>
        <w:r w:rsidR="005433E0" w:rsidRPr="00432D4C" w:rsidDel="00F20841">
          <w:rPr>
            <w:rFonts w:ascii="Arial" w:eastAsia="Comic Sans MS" w:hAnsi="Arial" w:cs="Arial"/>
            <w:sz w:val="20"/>
          </w:rPr>
          <w:delText xml:space="preserve"> chart.</w:delText>
        </w:r>
      </w:del>
    </w:p>
    <w:p w14:paraId="51432DCC" w14:textId="77777777" w:rsidR="0060595F" w:rsidRPr="00432D4C" w:rsidRDefault="0060595F" w:rsidP="00F20841">
      <w:pPr>
        <w:spacing w:after="0" w:line="240" w:lineRule="auto"/>
        <w:ind w:left="720"/>
        <w:rPr>
          <w:rFonts w:ascii="Arial" w:eastAsia="Comic Sans MS" w:hAnsi="Arial" w:cs="Arial"/>
          <w:sz w:val="20"/>
        </w:rPr>
        <w:pPrChange w:id="365" w:author="Gary Nicolson" w:date="2018-10-22T14:46:00Z">
          <w:pPr>
            <w:spacing w:after="0" w:line="240" w:lineRule="auto"/>
          </w:pPr>
        </w:pPrChange>
      </w:pPr>
    </w:p>
    <w:p w14:paraId="51432DCD" w14:textId="77777777" w:rsidR="00020D8F" w:rsidRPr="00432D4C" w:rsidRDefault="00020D8F" w:rsidP="0060595F">
      <w:pPr>
        <w:spacing w:after="0" w:line="240" w:lineRule="auto"/>
        <w:rPr>
          <w:rFonts w:ascii="Arial" w:eastAsia="Comic Sans MS" w:hAnsi="Arial" w:cs="Arial"/>
          <w:sz w:val="20"/>
        </w:rPr>
      </w:pPr>
    </w:p>
    <w:p w14:paraId="51432DCE" w14:textId="5E8C5134"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Student___</w:t>
      </w:r>
      <w:ins w:id="366" w:author="Gary Nicolson" w:date="2018-10-22T13:54:00Z">
        <w:r w:rsidR="00E42DC3">
          <w:rPr>
            <w:rFonts w:ascii="Arial" w:eastAsia="Times New Roman" w:hAnsi="Arial" w:cs="Arial"/>
            <w:b/>
          </w:rPr>
          <w:t>Gary Nicolson</w:t>
        </w:r>
      </w:ins>
      <w:r w:rsidRPr="00432D4C">
        <w:rPr>
          <w:rFonts w:ascii="Arial" w:eastAsia="Times New Roman" w:hAnsi="Arial" w:cs="Arial"/>
          <w:b/>
        </w:rPr>
        <w:t>_________________</w:t>
      </w:r>
      <w:del w:id="367" w:author="Gary Nicolson" w:date="2018-10-22T13:54:00Z">
        <w:r w:rsidRPr="00432D4C" w:rsidDel="00E42DC3">
          <w:rPr>
            <w:rFonts w:ascii="Arial" w:eastAsia="Times New Roman" w:hAnsi="Arial" w:cs="Arial"/>
            <w:b/>
          </w:rPr>
          <w:delText>_____________</w:delText>
        </w:r>
      </w:del>
      <w:r w:rsidRPr="00432D4C">
        <w:rPr>
          <w:rFonts w:ascii="Arial" w:eastAsia="Times New Roman" w:hAnsi="Arial" w:cs="Arial"/>
          <w:b/>
        </w:rPr>
        <w:t>_</w:t>
      </w:r>
      <w:r w:rsidRPr="00432D4C">
        <w:rPr>
          <w:rFonts w:ascii="Arial" w:eastAsia="Times New Roman" w:hAnsi="Arial" w:cs="Arial"/>
          <w:b/>
        </w:rPr>
        <w:tab/>
      </w:r>
      <w:r w:rsidRPr="00432D4C">
        <w:rPr>
          <w:rFonts w:ascii="Arial" w:eastAsia="Times New Roman" w:hAnsi="Arial" w:cs="Arial"/>
          <w:b/>
        </w:rPr>
        <w:tab/>
        <w:t>Date___</w:t>
      </w:r>
      <w:ins w:id="368" w:author="Gary Nicolson" w:date="2018-10-22T14:46:00Z">
        <w:r w:rsidR="00F20841">
          <w:rPr>
            <w:rFonts w:ascii="Arial" w:eastAsia="Times New Roman" w:hAnsi="Arial" w:cs="Arial"/>
            <w:b/>
          </w:rPr>
          <w:t>22/10/2018</w:t>
        </w:r>
      </w:ins>
      <w:r w:rsidRPr="00432D4C">
        <w:rPr>
          <w:rFonts w:ascii="Arial" w:eastAsia="Times New Roman" w:hAnsi="Arial" w:cs="Arial"/>
          <w:b/>
        </w:rPr>
        <w:t>___</w:t>
      </w:r>
      <w:del w:id="369" w:author="Gary Nicolson" w:date="2018-10-22T14:46:00Z">
        <w:r w:rsidRPr="00432D4C" w:rsidDel="00F20841">
          <w:rPr>
            <w:rFonts w:ascii="Arial" w:eastAsia="Times New Roman" w:hAnsi="Arial" w:cs="Arial"/>
            <w:b/>
          </w:rPr>
          <w:delText>_________</w:delText>
        </w:r>
      </w:del>
    </w:p>
    <w:p w14:paraId="51432DCF" w14:textId="77777777" w:rsidR="0060595F" w:rsidRPr="00432D4C" w:rsidRDefault="0060595F" w:rsidP="0060595F">
      <w:pPr>
        <w:spacing w:after="0" w:line="240" w:lineRule="auto"/>
        <w:rPr>
          <w:rFonts w:ascii="Arial" w:eastAsia="Times New Roman" w:hAnsi="Arial" w:cs="Arial"/>
          <w:b/>
        </w:rPr>
      </w:pPr>
    </w:p>
    <w:p w14:paraId="51432DD0" w14:textId="439E5E0B" w:rsidR="0060595F" w:rsidRPr="00432D4C" w:rsidDel="000D29F2" w:rsidRDefault="0060595F" w:rsidP="0060595F">
      <w:pPr>
        <w:spacing w:after="0" w:line="240" w:lineRule="auto"/>
        <w:rPr>
          <w:del w:id="370" w:author="Gary Nicolson" w:date="2018-10-22T13:57:00Z"/>
          <w:rFonts w:ascii="Arial" w:eastAsia="Times New Roman" w:hAnsi="Arial" w:cs="Arial"/>
          <w:b/>
        </w:rPr>
      </w:pPr>
      <w:del w:id="371" w:author="Gary Nicolson" w:date="2018-10-22T13:57:00Z">
        <w:r w:rsidRPr="00432D4C" w:rsidDel="000D29F2">
          <w:rPr>
            <w:rFonts w:ascii="Arial" w:eastAsia="Times New Roman" w:hAnsi="Arial" w:cs="Arial"/>
            <w:b/>
          </w:rPr>
          <w:delText xml:space="preserve">Proposer </w:delText>
        </w:r>
        <w:r w:rsidR="002C618D" w:rsidRPr="002C618D" w:rsidDel="000D29F2">
          <w:rPr>
            <w:rFonts w:ascii="Arial" w:eastAsia="Times New Roman" w:hAnsi="Arial" w:cs="Arial"/>
          </w:rPr>
          <w:delText>(if other from the student and/or the supervisor)</w:delText>
        </w:r>
        <w:r w:rsidRPr="002C618D" w:rsidDel="000D29F2">
          <w:rPr>
            <w:rFonts w:ascii="Arial" w:eastAsia="Times New Roman" w:hAnsi="Arial" w:cs="Arial"/>
          </w:rPr>
          <w:delText>__</w:delText>
        </w:r>
        <w:r w:rsidR="002C618D" w:rsidRPr="002C618D" w:rsidDel="000D29F2">
          <w:rPr>
            <w:rFonts w:ascii="Arial" w:eastAsia="Times New Roman" w:hAnsi="Arial" w:cs="Arial"/>
          </w:rPr>
          <w:delText>______________________________</w:delText>
        </w:r>
        <w:r w:rsidR="002C618D" w:rsidDel="000D29F2">
          <w:rPr>
            <w:rFonts w:ascii="Arial" w:eastAsia="Times New Roman" w:hAnsi="Arial" w:cs="Arial"/>
            <w:b/>
          </w:rPr>
          <w:tab/>
        </w:r>
        <w:r w:rsidR="002C618D" w:rsidDel="000D29F2">
          <w:rPr>
            <w:rFonts w:ascii="Arial" w:eastAsia="Times New Roman" w:hAnsi="Arial" w:cs="Arial"/>
            <w:b/>
          </w:rPr>
          <w:tab/>
        </w:r>
        <w:r w:rsidRPr="00432D4C" w:rsidDel="000D29F2">
          <w:rPr>
            <w:rFonts w:ascii="Arial" w:eastAsia="Times New Roman" w:hAnsi="Arial" w:cs="Arial"/>
            <w:b/>
          </w:rPr>
          <w:delText>Date_______________</w:delText>
        </w:r>
      </w:del>
    </w:p>
    <w:p w14:paraId="51432DD1" w14:textId="77777777" w:rsidR="0060595F" w:rsidRPr="00432D4C" w:rsidRDefault="0060595F" w:rsidP="0060595F">
      <w:pPr>
        <w:spacing w:after="0" w:line="240" w:lineRule="auto"/>
        <w:rPr>
          <w:rFonts w:ascii="Arial" w:eastAsia="Times New Roman" w:hAnsi="Arial" w:cs="Arial"/>
          <w:b/>
        </w:rPr>
      </w:pPr>
    </w:p>
    <w:p w14:paraId="51432DD2" w14:textId="77777777" w:rsidR="0060595F" w:rsidRPr="00432D4C" w:rsidDel="00A10601" w:rsidRDefault="0060595F" w:rsidP="0060595F">
      <w:pPr>
        <w:spacing w:after="0" w:line="240" w:lineRule="auto"/>
        <w:rPr>
          <w:del w:id="372" w:author="Gary Nicolson" w:date="2018-10-22T15:00:00Z"/>
          <w:rFonts w:ascii="Arial" w:eastAsia="Times New Roman" w:hAnsi="Arial" w:cs="Arial"/>
          <w:b/>
        </w:rPr>
      </w:pPr>
      <w:r w:rsidRPr="00432D4C">
        <w:rPr>
          <w:rFonts w:ascii="Arial" w:eastAsia="Times New Roman" w:hAnsi="Arial" w:cs="Arial"/>
          <w:b/>
        </w:rPr>
        <w:t>Supervisor_______________________________</w:t>
      </w:r>
      <w:r w:rsidRPr="00432D4C">
        <w:rPr>
          <w:rFonts w:ascii="Arial" w:eastAsia="Times New Roman" w:hAnsi="Arial" w:cs="Arial"/>
          <w:b/>
        </w:rPr>
        <w:tab/>
      </w:r>
      <w:r w:rsidRPr="00432D4C">
        <w:rPr>
          <w:rFonts w:ascii="Arial" w:eastAsia="Times New Roman" w:hAnsi="Arial" w:cs="Arial"/>
          <w:b/>
        </w:rPr>
        <w:tab/>
        <w:t>Date_______________</w:t>
      </w:r>
      <w:bookmarkStart w:id="373" w:name="_GoBack"/>
      <w:bookmarkEnd w:id="373"/>
    </w:p>
    <w:p w14:paraId="51432DD3" w14:textId="77777777" w:rsidR="0060595F" w:rsidRPr="00432D4C" w:rsidDel="00A10601" w:rsidRDefault="0060595F" w:rsidP="0060595F">
      <w:pPr>
        <w:spacing w:after="0" w:line="240" w:lineRule="auto"/>
        <w:rPr>
          <w:del w:id="374" w:author="Gary Nicolson" w:date="2018-10-22T14:55:00Z"/>
          <w:rFonts w:ascii="Arial" w:eastAsia="Comic Sans MS" w:hAnsi="Arial" w:cs="Arial"/>
        </w:rPr>
      </w:pPr>
    </w:p>
    <w:p w14:paraId="51432DD4" w14:textId="1E3AB308" w:rsidR="0060595F" w:rsidRPr="00432D4C" w:rsidDel="00A10601" w:rsidRDefault="00432D4C" w:rsidP="0060595F">
      <w:pPr>
        <w:spacing w:after="0" w:line="240" w:lineRule="auto"/>
        <w:rPr>
          <w:del w:id="375" w:author="Gary Nicolson" w:date="2018-10-22T14:55:00Z"/>
          <w:rFonts w:ascii="Arial" w:eastAsia="Comic Sans MS" w:hAnsi="Arial" w:cs="Arial"/>
          <w:sz w:val="20"/>
        </w:rPr>
      </w:pPr>
      <w:del w:id="376" w:author="Gary Nicolson" w:date="2018-10-22T14:55:00Z">
        <w:r w:rsidDel="00A10601">
          <w:rPr>
            <w:rFonts w:ascii="Arial" w:eastAsia="Comic Sans MS" w:hAnsi="Arial" w:cs="Arial"/>
            <w:sz w:val="20"/>
          </w:rPr>
          <w:delText>K</w:delText>
        </w:r>
        <w:r w:rsidR="0060595F" w:rsidRPr="00432D4C" w:rsidDel="00A10601">
          <w:rPr>
            <w:rFonts w:ascii="Arial" w:eastAsia="Comic Sans MS" w:hAnsi="Arial" w:cs="Arial"/>
            <w:sz w:val="20"/>
          </w:rPr>
          <w:delText xml:space="preserve">eep the signed copy somewhere safe:  include it </w:delText>
        </w:r>
        <w:r w:rsidR="00C079BE" w:rsidRPr="00432D4C" w:rsidDel="00A10601">
          <w:rPr>
            <w:rFonts w:ascii="Arial" w:eastAsia="Comic Sans MS" w:hAnsi="Arial" w:cs="Arial"/>
            <w:sz w:val="20"/>
          </w:rPr>
          <w:delText>with your initial submission.</w:delText>
        </w:r>
        <w:r w:rsidR="00230D0A" w:rsidRPr="00432D4C" w:rsidDel="00A10601">
          <w:rPr>
            <w:rFonts w:ascii="Arial" w:eastAsia="Comic Sans MS" w:hAnsi="Arial" w:cs="Arial"/>
            <w:sz w:val="20"/>
          </w:rPr>
          <w:delText xml:space="preserve"> Your supervisor will require a copy as well.</w:delText>
        </w:r>
      </w:del>
    </w:p>
    <w:p w14:paraId="51432DD5" w14:textId="4CF2FF5E" w:rsidR="001722F9" w:rsidRPr="00432D4C" w:rsidRDefault="0060595F" w:rsidP="008A2FCE">
      <w:pPr>
        <w:spacing w:after="0" w:line="240" w:lineRule="auto"/>
        <w:rPr>
          <w:rFonts w:ascii="Arial" w:eastAsia="Comic Sans MS" w:hAnsi="Arial" w:cs="Arial"/>
          <w:sz w:val="20"/>
        </w:rPr>
      </w:pPr>
      <w:del w:id="377" w:author="Gary Nicolson" w:date="2018-10-22T14:55:00Z">
        <w:r w:rsidRPr="00432D4C" w:rsidDel="00A10601">
          <w:rPr>
            <w:rFonts w:ascii="Arial" w:eastAsia="Comic Sans MS" w:hAnsi="Arial" w:cs="Arial"/>
            <w:sz w:val="20"/>
          </w:rPr>
          <w:delText xml:space="preserve"> </w:delText>
        </w:r>
      </w:del>
    </w:p>
    <w:sectPr w:rsidR="001722F9" w:rsidRPr="00432D4C" w:rsidSect="00555749">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2EFDB" w14:textId="77777777" w:rsidR="001E75EB" w:rsidRDefault="001E75EB" w:rsidP="00CE25A4">
      <w:pPr>
        <w:spacing w:after="0" w:line="240" w:lineRule="auto"/>
      </w:pPr>
      <w:r>
        <w:separator/>
      </w:r>
    </w:p>
  </w:endnote>
  <w:endnote w:type="continuationSeparator" w:id="0">
    <w:p w14:paraId="0C23B50D" w14:textId="77777777" w:rsidR="001E75EB" w:rsidRDefault="001E75EB"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73462" w14:textId="77777777"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CE25A4" w:rsidRDefault="00CE25A4"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148E0" w14:textId="248B4143"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0601">
      <w:rPr>
        <w:rStyle w:val="PageNumber"/>
        <w:noProof/>
      </w:rPr>
      <w:t>2</w:t>
    </w:r>
    <w:r>
      <w:rPr>
        <w:rStyle w:val="PageNumber"/>
      </w:rPr>
      <w:fldChar w:fldCharType="end"/>
    </w:r>
  </w:p>
  <w:p w14:paraId="785AFD3D" w14:textId="77777777" w:rsidR="00CE25A4" w:rsidRDefault="00CE25A4"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5FA1A" w14:textId="77777777" w:rsidR="001E75EB" w:rsidRDefault="001E75EB" w:rsidP="00CE25A4">
      <w:pPr>
        <w:spacing w:after="0" w:line="240" w:lineRule="auto"/>
      </w:pPr>
      <w:r>
        <w:separator/>
      </w:r>
    </w:p>
  </w:footnote>
  <w:footnote w:type="continuationSeparator" w:id="0">
    <w:p w14:paraId="26048A18" w14:textId="77777777" w:rsidR="001E75EB" w:rsidRDefault="001E75EB"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1F57246"/>
    <w:multiLevelType w:val="hybridMultilevel"/>
    <w:tmpl w:val="2152CB7E"/>
    <w:lvl w:ilvl="0" w:tplc="4B7ADA38">
      <w:numFmt w:val="bullet"/>
      <w:lvlText w:val=""/>
      <w:lvlJc w:val="left"/>
      <w:pPr>
        <w:ind w:left="1080" w:hanging="360"/>
      </w:pPr>
      <w:rPr>
        <w:rFonts w:ascii="Symbol" w:eastAsia="Comic Sans MS"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1B746D5"/>
    <w:multiLevelType w:val="hybridMultilevel"/>
    <w:tmpl w:val="3C144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9"/>
  </w:num>
  <w:num w:numId="4">
    <w:abstractNumId w:val="5"/>
  </w:num>
  <w:num w:numId="5">
    <w:abstractNumId w:val="11"/>
  </w:num>
  <w:num w:numId="6">
    <w:abstractNumId w:val="0"/>
  </w:num>
  <w:num w:numId="7">
    <w:abstractNumId w:val="3"/>
  </w:num>
  <w:num w:numId="8">
    <w:abstractNumId w:val="10"/>
  </w:num>
  <w:num w:numId="9">
    <w:abstractNumId w:val="8"/>
  </w:num>
  <w:num w:numId="10">
    <w:abstractNumId w:val="1"/>
  </w:num>
  <w:num w:numId="11">
    <w:abstractNumId w:val="7"/>
  </w:num>
  <w:num w:numId="12">
    <w:abstractNumId w:val="12"/>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ry Nicolson">
    <w15:presenceInfo w15:providerId="None" w15:userId="Gary Nicolson"/>
  </w15:person>
  <w15:person w15:author="Zamani Efpraxia">
    <w15:presenceInfo w15:providerId="Windows Live" w15:userId="6083148a-368d-41da-bf7a-22293e7571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5F"/>
    <w:rsid w:val="00020D8F"/>
    <w:rsid w:val="00033E5E"/>
    <w:rsid w:val="00037FF3"/>
    <w:rsid w:val="00082611"/>
    <w:rsid w:val="00091F02"/>
    <w:rsid w:val="000D29F2"/>
    <w:rsid w:val="001312ED"/>
    <w:rsid w:val="001722F9"/>
    <w:rsid w:val="001763A9"/>
    <w:rsid w:val="00177C72"/>
    <w:rsid w:val="001937AD"/>
    <w:rsid w:val="001A7F79"/>
    <w:rsid w:val="001E75EB"/>
    <w:rsid w:val="002166A6"/>
    <w:rsid w:val="00230D0A"/>
    <w:rsid w:val="0023603B"/>
    <w:rsid w:val="00254432"/>
    <w:rsid w:val="002722F2"/>
    <w:rsid w:val="002A4594"/>
    <w:rsid w:val="002C618D"/>
    <w:rsid w:val="00321DCC"/>
    <w:rsid w:val="00381740"/>
    <w:rsid w:val="003E3D85"/>
    <w:rsid w:val="003F46E3"/>
    <w:rsid w:val="00432D4C"/>
    <w:rsid w:val="004947C5"/>
    <w:rsid w:val="004A502A"/>
    <w:rsid w:val="004E66D5"/>
    <w:rsid w:val="004F4722"/>
    <w:rsid w:val="00502716"/>
    <w:rsid w:val="0050382D"/>
    <w:rsid w:val="0051539B"/>
    <w:rsid w:val="005338AB"/>
    <w:rsid w:val="005433E0"/>
    <w:rsid w:val="00555749"/>
    <w:rsid w:val="0056116A"/>
    <w:rsid w:val="005628B6"/>
    <w:rsid w:val="005E158B"/>
    <w:rsid w:val="0060595F"/>
    <w:rsid w:val="0060659A"/>
    <w:rsid w:val="0065273D"/>
    <w:rsid w:val="006D11C2"/>
    <w:rsid w:val="007E6D08"/>
    <w:rsid w:val="0080413B"/>
    <w:rsid w:val="008115E3"/>
    <w:rsid w:val="008166DE"/>
    <w:rsid w:val="008A2FCE"/>
    <w:rsid w:val="009161A6"/>
    <w:rsid w:val="00941E86"/>
    <w:rsid w:val="0094390C"/>
    <w:rsid w:val="009954F0"/>
    <w:rsid w:val="009B77A2"/>
    <w:rsid w:val="00A10601"/>
    <w:rsid w:val="00A15F2E"/>
    <w:rsid w:val="00A63BFD"/>
    <w:rsid w:val="00A873D9"/>
    <w:rsid w:val="00AA60E8"/>
    <w:rsid w:val="00AD1BD8"/>
    <w:rsid w:val="00AD58FB"/>
    <w:rsid w:val="00BA1E93"/>
    <w:rsid w:val="00BC5393"/>
    <w:rsid w:val="00BD2533"/>
    <w:rsid w:val="00BE5680"/>
    <w:rsid w:val="00C079BE"/>
    <w:rsid w:val="00C20447"/>
    <w:rsid w:val="00C3011D"/>
    <w:rsid w:val="00C620AC"/>
    <w:rsid w:val="00C741F6"/>
    <w:rsid w:val="00C7442B"/>
    <w:rsid w:val="00CB0571"/>
    <w:rsid w:val="00CE1AED"/>
    <w:rsid w:val="00CE25A4"/>
    <w:rsid w:val="00CF52F2"/>
    <w:rsid w:val="00CF6003"/>
    <w:rsid w:val="00D02749"/>
    <w:rsid w:val="00D52D09"/>
    <w:rsid w:val="00D57352"/>
    <w:rsid w:val="00D65EB4"/>
    <w:rsid w:val="00DF4FEB"/>
    <w:rsid w:val="00E42DC3"/>
    <w:rsid w:val="00F20841"/>
    <w:rsid w:val="00F27B64"/>
    <w:rsid w:val="00F462F9"/>
    <w:rsid w:val="00F756AA"/>
    <w:rsid w:val="00F84E8F"/>
    <w:rsid w:val="00F84EA2"/>
    <w:rsid w:val="00FE0E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3BE24-4B70-4FC6-83A7-331EC9DE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Nicolson</dc:creator>
  <cp:lastModifiedBy>Gary Nicolson</cp:lastModifiedBy>
  <cp:revision>3</cp:revision>
  <dcterms:created xsi:type="dcterms:W3CDTF">2018-10-22T13:01:00Z</dcterms:created>
  <dcterms:modified xsi:type="dcterms:W3CDTF">2018-10-22T14:01:00Z</dcterms:modified>
</cp:coreProperties>
</file>